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tl w:val="0"/>
        </w:rPr>
      </w:r>
    </w:p>
    <w:p w:rsidR="00000000" w:rsidDel="00000000" w:rsidP="00000000" w:rsidRDefault="00000000" w:rsidRPr="00000000" w14:paraId="00000002">
      <w:pPr>
        <w:jc w:val="center"/>
        <w:rPr>
          <w:b w:val="1"/>
          <w:color w:val="000000"/>
          <w:sz w:val="20"/>
          <w:szCs w:val="20"/>
        </w:rPr>
      </w:pPr>
      <w:r w:rsidDel="00000000" w:rsidR="00000000" w:rsidRPr="00000000">
        <w:rPr>
          <w:b w:val="1"/>
          <w:color w:val="000000"/>
          <w:sz w:val="20"/>
          <w:szCs w:val="20"/>
          <w:rtl w:val="0"/>
        </w:rPr>
        <w:t xml:space="preserve">FORMATO PARA EL DESARROLLO DE COMPONENTE FORMATIVO</w:t>
      </w:r>
    </w:p>
    <w:p w:rsidR="00000000" w:rsidDel="00000000" w:rsidP="00000000" w:rsidRDefault="00000000" w:rsidRPr="00000000" w14:paraId="00000003">
      <w:pPr>
        <w:tabs>
          <w:tab w:val="left" w:pos="3224"/>
        </w:tabs>
        <w:rPr>
          <w:color w:val="000000"/>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eebf6" w:val="clear"/>
            <w:vAlign w:val="center"/>
          </w:tcPr>
          <w:p w:rsidR="00000000" w:rsidDel="00000000" w:rsidP="00000000" w:rsidRDefault="00000000" w:rsidRPr="00000000" w14:paraId="00000004">
            <w:pPr>
              <w:rPr>
                <w:b w:val="1"/>
                <w:color w:val="000000"/>
                <w:sz w:val="20"/>
                <w:szCs w:val="20"/>
              </w:rPr>
            </w:pPr>
            <w:r w:rsidDel="00000000" w:rsidR="00000000" w:rsidRPr="00000000">
              <w:rPr>
                <w:b w:val="1"/>
                <w:color w:val="000000"/>
                <w:sz w:val="20"/>
                <w:szCs w:val="20"/>
                <w:rtl w:val="0"/>
              </w:rPr>
              <w:t xml:space="preserve">PROGRAMA DE FORMACIÓN</w:t>
            </w:r>
          </w:p>
        </w:tc>
        <w:tc>
          <w:tcPr>
            <w:shd w:fill="deebf6" w:val="clear"/>
            <w:vAlign w:val="center"/>
          </w:tcPr>
          <w:p w:rsidR="00000000" w:rsidDel="00000000" w:rsidP="00000000" w:rsidRDefault="00000000" w:rsidRPr="00000000" w14:paraId="00000005">
            <w:pPr>
              <w:rPr>
                <w:color w:val="000000"/>
                <w:sz w:val="20"/>
                <w:szCs w:val="20"/>
              </w:rPr>
            </w:pPr>
            <w:r w:rsidDel="00000000" w:rsidR="00000000" w:rsidRPr="00000000">
              <w:rPr>
                <w:color w:val="000000"/>
                <w:sz w:val="20"/>
                <w:szCs w:val="20"/>
                <w:rtl w:val="0"/>
              </w:rPr>
              <w:t xml:space="preserve">Guianza turística</w:t>
            </w:r>
          </w:p>
        </w:tc>
      </w:tr>
    </w:tbl>
    <w:p w:rsidR="00000000" w:rsidDel="00000000" w:rsidP="00000000" w:rsidRDefault="00000000" w:rsidRPr="00000000" w14:paraId="00000006">
      <w:pPr>
        <w:rPr>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126"/>
        <w:gridCol w:w="3163"/>
        <w:tblGridChange w:id="0">
          <w:tblGrid>
            <w:gridCol w:w="1980"/>
            <w:gridCol w:w="2693"/>
            <w:gridCol w:w="2126"/>
            <w:gridCol w:w="3163"/>
          </w:tblGrid>
        </w:tblGridChange>
      </w:tblGrid>
      <w:tr>
        <w:trPr>
          <w:cantSplit w:val="0"/>
          <w:trHeight w:val="340" w:hRule="atLeast"/>
          <w:tblHeader w:val="0"/>
        </w:trPr>
        <w:tc>
          <w:tcPr>
            <w:shd w:fill="deebf6" w:val="clear"/>
            <w:vAlign w:val="center"/>
          </w:tcPr>
          <w:p w:rsidR="00000000" w:rsidDel="00000000" w:rsidP="00000000" w:rsidRDefault="00000000" w:rsidRPr="00000000" w14:paraId="00000007">
            <w:pPr>
              <w:jc w:val="both"/>
              <w:rPr>
                <w:b w:val="1"/>
                <w:sz w:val="20"/>
                <w:szCs w:val="20"/>
              </w:rPr>
            </w:pPr>
            <w:r w:rsidDel="00000000" w:rsidR="00000000" w:rsidRPr="00000000">
              <w:rPr>
                <w:b w:val="1"/>
                <w:sz w:val="20"/>
                <w:szCs w:val="20"/>
                <w:rtl w:val="0"/>
              </w:rPr>
              <w:t xml:space="preserve">COMPETENCIA</w:t>
            </w:r>
          </w:p>
        </w:tc>
        <w:tc>
          <w:tcPr>
            <w:shd w:fill="deebf6" w:val="clea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260201077 - Conducir usuarios de acuerdo con tipo de recorrido turístico y normativa.</w:t>
            </w:r>
          </w:p>
        </w:tc>
        <w:tc>
          <w:tcPr>
            <w:shd w:fill="deebf6" w:val="clear"/>
            <w:vAlign w:val="center"/>
          </w:tcPr>
          <w:p w:rsidR="00000000" w:rsidDel="00000000" w:rsidP="00000000" w:rsidRDefault="00000000" w:rsidRPr="00000000" w14:paraId="00000009">
            <w:pPr>
              <w:jc w:val="both"/>
              <w:rPr>
                <w:b w:val="1"/>
                <w:sz w:val="20"/>
                <w:szCs w:val="20"/>
              </w:rPr>
            </w:pPr>
            <w:r w:rsidDel="00000000" w:rsidR="00000000" w:rsidRPr="00000000">
              <w:rPr>
                <w:b w:val="1"/>
                <w:sz w:val="20"/>
                <w:szCs w:val="20"/>
                <w:rtl w:val="0"/>
              </w:rPr>
              <w:t xml:space="preserve">RESULTADOS DE APRENDIZAJE</w:t>
            </w:r>
          </w:p>
        </w:tc>
        <w:tc>
          <w:tcPr>
            <w:shd w:fill="deebf6" w:val="clear"/>
            <w:vAlign w:val="center"/>
          </w:tcPr>
          <w:p w:rsidR="00000000" w:rsidDel="00000000" w:rsidP="00000000" w:rsidRDefault="00000000" w:rsidRPr="00000000" w14:paraId="0000000A">
            <w:pPr>
              <w:ind w:left="66" w:firstLine="0"/>
              <w:jc w:val="both"/>
              <w:rPr>
                <w:sz w:val="20"/>
                <w:szCs w:val="20"/>
              </w:rPr>
            </w:pPr>
            <w:r w:rsidDel="00000000" w:rsidR="00000000" w:rsidRPr="00000000">
              <w:rPr>
                <w:rtl w:val="0"/>
              </w:rPr>
            </w:r>
          </w:p>
          <w:p w:rsidR="00000000" w:rsidDel="00000000" w:rsidP="00000000" w:rsidRDefault="00000000" w:rsidRPr="00000000" w14:paraId="0000000B">
            <w:pPr>
              <w:ind w:left="66" w:firstLine="0"/>
              <w:jc w:val="both"/>
              <w:rPr>
                <w:sz w:val="20"/>
                <w:szCs w:val="20"/>
              </w:rPr>
            </w:pPr>
            <w:r w:rsidDel="00000000" w:rsidR="00000000" w:rsidRPr="00000000">
              <w:rPr>
                <w:sz w:val="20"/>
                <w:szCs w:val="20"/>
                <w:rtl w:val="0"/>
              </w:rPr>
              <w:t xml:space="preserve">260201077-01 - Caracterizar turistas y grupos de usuarios de acuerdo con el perfil sociodemográfico, información suministrada por el contratante y especificaciones del servicio.</w:t>
            </w:r>
          </w:p>
          <w:p w:rsidR="00000000" w:rsidDel="00000000" w:rsidP="00000000" w:rsidRDefault="00000000" w:rsidRPr="00000000" w14:paraId="0000000C">
            <w:pPr>
              <w:ind w:left="66" w:firstLine="0"/>
              <w:jc w:val="both"/>
              <w:rPr>
                <w:sz w:val="20"/>
                <w:szCs w:val="20"/>
              </w:rPr>
            </w:pPr>
            <w:r w:rsidDel="00000000" w:rsidR="00000000" w:rsidRPr="00000000">
              <w:rPr>
                <w:rtl w:val="0"/>
              </w:rPr>
            </w:r>
          </w:p>
        </w:tc>
      </w:tr>
    </w:tbl>
    <w:p w:rsidR="00000000" w:rsidDel="00000000" w:rsidP="00000000" w:rsidRDefault="00000000" w:rsidRPr="00000000" w14:paraId="0000000D">
      <w:pPr>
        <w:rPr>
          <w:color w:val="000000"/>
          <w:sz w:val="20"/>
          <w:szCs w:val="20"/>
        </w:rPr>
      </w:pPr>
      <w:r w:rsidDel="00000000" w:rsidR="00000000" w:rsidRPr="00000000">
        <w:rPr>
          <w:rtl w:val="0"/>
        </w:rPr>
      </w:r>
    </w:p>
    <w:p w:rsidR="00000000" w:rsidDel="00000000" w:rsidP="00000000" w:rsidRDefault="00000000" w:rsidRPr="00000000" w14:paraId="0000000E">
      <w:pPr>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eebf6" w:val="clear"/>
            <w:vAlign w:val="center"/>
          </w:tcPr>
          <w:p w:rsidR="00000000" w:rsidDel="00000000" w:rsidP="00000000" w:rsidRDefault="00000000" w:rsidRPr="00000000" w14:paraId="0000000F">
            <w:pPr>
              <w:rPr>
                <w:b w:val="1"/>
                <w:color w:val="000000"/>
                <w:sz w:val="20"/>
                <w:szCs w:val="20"/>
              </w:rPr>
            </w:pPr>
            <w:r w:rsidDel="00000000" w:rsidR="00000000" w:rsidRPr="00000000">
              <w:rPr>
                <w:b w:val="1"/>
                <w:color w:val="000000"/>
                <w:sz w:val="20"/>
                <w:szCs w:val="20"/>
                <w:rtl w:val="0"/>
              </w:rPr>
              <w:t xml:space="preserve">NÚMERO DEL COMPONENTE FORMATIVO</w:t>
            </w:r>
          </w:p>
        </w:tc>
        <w:tc>
          <w:tcPr>
            <w:shd w:fill="deebf6" w:val="clear"/>
            <w:vAlign w:val="center"/>
          </w:tcPr>
          <w:p w:rsidR="00000000" w:rsidDel="00000000" w:rsidP="00000000" w:rsidRDefault="00000000" w:rsidRPr="00000000" w14:paraId="00000010">
            <w:pPr>
              <w:rPr>
                <w:color w:val="000000"/>
                <w:sz w:val="20"/>
                <w:szCs w:val="20"/>
              </w:rPr>
            </w:pPr>
            <w:r w:rsidDel="00000000" w:rsidR="00000000" w:rsidRPr="00000000">
              <w:rPr>
                <w:color w:val="000000"/>
                <w:sz w:val="20"/>
                <w:szCs w:val="20"/>
                <w:rtl w:val="0"/>
              </w:rPr>
              <w:t xml:space="preserve">CF001</w:t>
            </w:r>
          </w:p>
        </w:tc>
      </w:tr>
      <w:tr>
        <w:trPr>
          <w:cantSplit w:val="0"/>
          <w:trHeight w:val="340" w:hRule="atLeast"/>
          <w:tblHeader w:val="0"/>
        </w:trPr>
        <w:tc>
          <w:tcPr>
            <w:shd w:fill="deebf6" w:val="clear"/>
            <w:vAlign w:val="center"/>
          </w:tcPr>
          <w:p w:rsidR="00000000" w:rsidDel="00000000" w:rsidP="00000000" w:rsidRDefault="00000000" w:rsidRPr="00000000" w14:paraId="00000011">
            <w:pPr>
              <w:rPr>
                <w:b w:val="1"/>
                <w:color w:val="000000"/>
                <w:sz w:val="20"/>
                <w:szCs w:val="20"/>
              </w:rPr>
            </w:pPr>
            <w:r w:rsidDel="00000000" w:rsidR="00000000" w:rsidRPr="00000000">
              <w:rPr>
                <w:b w:val="1"/>
                <w:color w:val="000000"/>
                <w:sz w:val="20"/>
                <w:szCs w:val="20"/>
                <w:rtl w:val="0"/>
              </w:rPr>
              <w:t xml:space="preserve">NOMBRE DEL COMPONENTE FORMATIVO</w:t>
            </w:r>
          </w:p>
        </w:tc>
        <w:tc>
          <w:tcPr>
            <w:shd w:fill="deebf6" w:val="clear"/>
            <w:vAlign w:val="center"/>
          </w:tcPr>
          <w:p w:rsidR="00000000" w:rsidDel="00000000" w:rsidP="00000000" w:rsidRDefault="00000000" w:rsidRPr="00000000" w14:paraId="00000012">
            <w:pPr>
              <w:rPr>
                <w:color w:val="000000"/>
                <w:sz w:val="20"/>
                <w:szCs w:val="20"/>
              </w:rPr>
            </w:pPr>
            <w:r w:rsidDel="00000000" w:rsidR="00000000" w:rsidRPr="00000000">
              <w:rPr>
                <w:color w:val="000000"/>
                <w:sz w:val="20"/>
                <w:szCs w:val="20"/>
                <w:rtl w:val="0"/>
              </w:rPr>
              <w:t xml:space="preserve">El guionaje en la actividad turística</w:t>
            </w:r>
          </w:p>
        </w:tc>
      </w:tr>
      <w:tr>
        <w:trPr>
          <w:cantSplit w:val="0"/>
          <w:trHeight w:val="340" w:hRule="atLeast"/>
          <w:tblHeader w:val="0"/>
        </w:trPr>
        <w:tc>
          <w:tcPr>
            <w:shd w:fill="deebf6" w:val="clear"/>
            <w:vAlign w:val="center"/>
          </w:tcPr>
          <w:p w:rsidR="00000000" w:rsidDel="00000000" w:rsidP="00000000" w:rsidRDefault="00000000" w:rsidRPr="00000000" w14:paraId="00000013">
            <w:pPr>
              <w:rPr>
                <w:b w:val="1"/>
                <w:color w:val="000000"/>
                <w:sz w:val="20"/>
                <w:szCs w:val="20"/>
              </w:rPr>
            </w:pPr>
            <w:r w:rsidDel="00000000" w:rsidR="00000000" w:rsidRPr="00000000">
              <w:rPr>
                <w:b w:val="1"/>
                <w:color w:val="000000"/>
                <w:sz w:val="20"/>
                <w:szCs w:val="20"/>
                <w:rtl w:val="0"/>
              </w:rPr>
              <w:t xml:space="preserve">BREVE DESCRIPCIÓN</w:t>
            </w:r>
          </w:p>
        </w:tc>
        <w:tc>
          <w:tcPr>
            <w:shd w:fill="deebf6" w:val="clear"/>
            <w:vAlign w:val="center"/>
          </w:tcPr>
          <w:p w:rsidR="00000000" w:rsidDel="00000000" w:rsidP="00000000" w:rsidRDefault="00000000" w:rsidRPr="00000000" w14:paraId="00000014">
            <w:pPr>
              <w:jc w:val="both"/>
              <w:rPr>
                <w:color w:val="000000"/>
                <w:sz w:val="20"/>
                <w:szCs w:val="20"/>
              </w:rPr>
            </w:pPr>
            <w:r w:rsidDel="00000000" w:rsidR="00000000" w:rsidRPr="00000000">
              <w:rPr>
                <w:color w:val="000000"/>
                <w:sz w:val="20"/>
                <w:szCs w:val="20"/>
                <w:rtl w:val="0"/>
              </w:rPr>
              <w:t xml:space="preserve">El turismo como actividad humana sobrepasa el concepto </w:t>
            </w:r>
            <w:r w:rsidDel="00000000" w:rsidR="00000000" w:rsidRPr="00000000">
              <w:rPr>
                <w:sz w:val="20"/>
                <w:szCs w:val="20"/>
                <w:rtl w:val="0"/>
              </w:rPr>
              <w:t xml:space="preserve">de actividad</w:t>
            </w:r>
            <w:r w:rsidDel="00000000" w:rsidR="00000000" w:rsidRPr="00000000">
              <w:rPr>
                <w:color w:val="000000"/>
                <w:sz w:val="20"/>
                <w:szCs w:val="20"/>
                <w:rtl w:val="0"/>
              </w:rPr>
              <w:t xml:space="preserve"> económica por el cual es reconocido. Se puede afirmar que el ser humano en su ADN tiene consigo la necesidad y deseo de descubrir y explorar lo que le rodea física, así como lo que no ve y desconoce.</w:t>
            </w:r>
          </w:p>
        </w:tc>
      </w:tr>
      <w:tr>
        <w:trPr>
          <w:cantSplit w:val="0"/>
          <w:trHeight w:val="340" w:hRule="atLeast"/>
          <w:tblHeader w:val="0"/>
        </w:trPr>
        <w:tc>
          <w:tcPr>
            <w:shd w:fill="deebf6" w:val="clear"/>
            <w:vAlign w:val="center"/>
          </w:tcPr>
          <w:p w:rsidR="00000000" w:rsidDel="00000000" w:rsidP="00000000" w:rsidRDefault="00000000" w:rsidRPr="00000000" w14:paraId="00000015">
            <w:pPr>
              <w:rPr>
                <w:b w:val="1"/>
                <w:color w:val="000000"/>
                <w:sz w:val="20"/>
                <w:szCs w:val="20"/>
              </w:rPr>
            </w:pPr>
            <w:r w:rsidDel="00000000" w:rsidR="00000000" w:rsidRPr="00000000">
              <w:rPr>
                <w:b w:val="1"/>
                <w:color w:val="000000"/>
                <w:sz w:val="20"/>
                <w:szCs w:val="20"/>
                <w:rtl w:val="0"/>
              </w:rPr>
              <w:t xml:space="preserve">PALABRAS CLAVE</w:t>
            </w:r>
          </w:p>
        </w:tc>
        <w:tc>
          <w:tcPr>
            <w:shd w:fill="deebf6" w:val="clear"/>
            <w:vAlign w:val="center"/>
          </w:tcPr>
          <w:p w:rsidR="00000000" w:rsidDel="00000000" w:rsidP="00000000" w:rsidRDefault="00000000" w:rsidRPr="00000000" w14:paraId="00000016">
            <w:pPr>
              <w:rPr>
                <w:color w:val="000000"/>
                <w:sz w:val="20"/>
                <w:szCs w:val="20"/>
              </w:rPr>
            </w:pPr>
            <w:r w:rsidDel="00000000" w:rsidR="00000000" w:rsidRPr="00000000">
              <w:rPr>
                <w:color w:val="000000"/>
                <w:sz w:val="20"/>
                <w:szCs w:val="20"/>
                <w:rtl w:val="0"/>
              </w:rPr>
              <w:t xml:space="preserve">Demanda, guionaje, morfología, motivación, turismo </w:t>
            </w:r>
          </w:p>
        </w:tc>
      </w:tr>
    </w:tbl>
    <w:p w:rsidR="00000000" w:rsidDel="00000000" w:rsidP="00000000" w:rsidRDefault="00000000" w:rsidRPr="00000000" w14:paraId="00000017">
      <w:pPr>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eebf6" w:val="clear"/>
            <w:vAlign w:val="center"/>
          </w:tcPr>
          <w:p w:rsidR="00000000" w:rsidDel="00000000" w:rsidP="00000000" w:rsidRDefault="00000000" w:rsidRPr="00000000" w14:paraId="00000018">
            <w:pPr>
              <w:rPr>
                <w:b w:val="1"/>
                <w:color w:val="000000"/>
                <w:sz w:val="20"/>
                <w:szCs w:val="20"/>
              </w:rPr>
            </w:pPr>
            <w:r w:rsidDel="00000000" w:rsidR="00000000" w:rsidRPr="00000000">
              <w:rPr>
                <w:b w:val="1"/>
                <w:color w:val="000000"/>
                <w:sz w:val="20"/>
                <w:szCs w:val="20"/>
                <w:rtl w:val="0"/>
              </w:rPr>
              <w:t xml:space="preserve">ÁREA OCUPACIONAL</w:t>
            </w:r>
          </w:p>
        </w:tc>
        <w:tc>
          <w:tcPr>
            <w:shd w:fill="deebf6" w:val="clear"/>
            <w:vAlign w:val="center"/>
          </w:tcPr>
          <w:p w:rsidR="00000000" w:rsidDel="00000000" w:rsidP="00000000" w:rsidRDefault="00000000" w:rsidRPr="00000000" w14:paraId="00000019">
            <w:pPr>
              <w:rPr>
                <w:color w:val="000000"/>
                <w:sz w:val="20"/>
                <w:szCs w:val="20"/>
              </w:rPr>
            </w:pPr>
            <w:r w:rsidDel="00000000" w:rsidR="00000000" w:rsidRPr="00000000">
              <w:rPr>
                <w:color w:val="000000"/>
                <w:sz w:val="20"/>
                <w:szCs w:val="20"/>
                <w:rtl w:val="0"/>
              </w:rPr>
              <w:t xml:space="preserve">6 - Ventas y servicios</w:t>
            </w:r>
          </w:p>
        </w:tc>
      </w:tr>
      <w:tr>
        <w:trPr>
          <w:cantSplit w:val="0"/>
          <w:trHeight w:val="465" w:hRule="atLeast"/>
          <w:tblHeader w:val="0"/>
        </w:trPr>
        <w:tc>
          <w:tcPr>
            <w:shd w:fill="deebf6" w:val="clear"/>
            <w:vAlign w:val="center"/>
          </w:tcPr>
          <w:p w:rsidR="00000000" w:rsidDel="00000000" w:rsidP="00000000" w:rsidRDefault="00000000" w:rsidRPr="00000000" w14:paraId="0000001A">
            <w:pPr>
              <w:rPr>
                <w:b w:val="1"/>
                <w:color w:val="000000"/>
                <w:sz w:val="20"/>
                <w:szCs w:val="20"/>
              </w:rPr>
            </w:pPr>
            <w:r w:rsidDel="00000000" w:rsidR="00000000" w:rsidRPr="00000000">
              <w:rPr>
                <w:b w:val="1"/>
                <w:color w:val="000000"/>
                <w:sz w:val="20"/>
                <w:szCs w:val="20"/>
                <w:rtl w:val="0"/>
              </w:rPr>
              <w:t xml:space="preserve">IDIOMA</w:t>
            </w:r>
          </w:p>
        </w:tc>
        <w:tc>
          <w:tcPr>
            <w:shd w:fill="deebf6" w:val="clear"/>
            <w:vAlign w:val="center"/>
          </w:tcPr>
          <w:p w:rsidR="00000000" w:rsidDel="00000000" w:rsidP="00000000" w:rsidRDefault="00000000" w:rsidRPr="00000000" w14:paraId="0000001B">
            <w:pPr>
              <w:rPr>
                <w:color w:val="000000"/>
                <w:sz w:val="20"/>
                <w:szCs w:val="20"/>
              </w:rPr>
            </w:pPr>
            <w:r w:rsidDel="00000000" w:rsidR="00000000" w:rsidRPr="00000000">
              <w:rPr>
                <w:color w:val="000000"/>
                <w:sz w:val="20"/>
                <w:szCs w:val="20"/>
                <w:rtl w:val="0"/>
              </w:rPr>
              <w:t xml:space="preserve">Español</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ind w:left="643" w:hanging="360"/>
        <w:rPr>
          <w:color w:val="000000"/>
          <w:sz w:val="20"/>
          <w:szCs w:val="20"/>
        </w:rPr>
      </w:pPr>
      <w:r w:rsidDel="00000000" w:rsidR="00000000" w:rsidRPr="00000000">
        <w:rPr>
          <w:b w:val="1"/>
          <w:color w:val="000000"/>
          <w:sz w:val="20"/>
          <w:szCs w:val="20"/>
          <w:rtl w:val="0"/>
        </w:rPr>
        <w:t xml:space="preserve"> TABLA DE CONTENIDOS:</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Generalidades del turismo</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Reseña de la evolución turística</w:t>
      </w:r>
    </w:p>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Evolución del concepto turismo</w:t>
      </w:r>
    </w:p>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Morfología turística</w:t>
      </w:r>
    </w:p>
    <w:p w:rsidR="00000000" w:rsidDel="00000000" w:rsidP="00000000" w:rsidRDefault="00000000" w:rsidRPr="00000000" w14:paraId="00000025">
      <w:pPr>
        <w:numPr>
          <w:ilvl w:val="2"/>
          <w:numId w:val="8"/>
        </w:numPr>
        <w:pBdr>
          <w:top w:space="0" w:sz="0" w:val="nil"/>
          <w:left w:space="0" w:sz="0" w:val="nil"/>
          <w:bottom w:space="0" w:sz="0" w:val="nil"/>
          <w:right w:space="0" w:sz="0" w:val="nil"/>
          <w:between w:space="0" w:sz="0" w:val="nil"/>
        </w:pBdr>
        <w:ind w:left="1843" w:hanging="720"/>
        <w:rPr>
          <w:color w:val="000000"/>
          <w:sz w:val="20"/>
          <w:szCs w:val="20"/>
        </w:rPr>
      </w:pPr>
      <w:r w:rsidDel="00000000" w:rsidR="00000000" w:rsidRPr="00000000">
        <w:rPr>
          <w:color w:val="000000"/>
          <w:sz w:val="20"/>
          <w:szCs w:val="20"/>
          <w:rtl w:val="0"/>
        </w:rPr>
        <w:t xml:space="preserve">Teoría de la motivación </w:t>
      </w:r>
    </w:p>
    <w:p w:rsidR="00000000" w:rsidDel="00000000" w:rsidP="00000000" w:rsidRDefault="00000000" w:rsidRPr="00000000" w14:paraId="00000026">
      <w:pPr>
        <w:numPr>
          <w:ilvl w:val="2"/>
          <w:numId w:val="8"/>
        </w:numPr>
        <w:pBdr>
          <w:top w:space="0" w:sz="0" w:val="nil"/>
          <w:left w:space="0" w:sz="0" w:val="nil"/>
          <w:bottom w:space="0" w:sz="0" w:val="nil"/>
          <w:right w:space="0" w:sz="0" w:val="nil"/>
          <w:between w:space="0" w:sz="0" w:val="nil"/>
        </w:pBdr>
        <w:ind w:left="1843" w:hanging="720"/>
        <w:rPr>
          <w:color w:val="000000"/>
          <w:sz w:val="20"/>
          <w:szCs w:val="20"/>
        </w:rPr>
      </w:pPr>
      <w:r w:rsidDel="00000000" w:rsidR="00000000" w:rsidRPr="00000000">
        <w:rPr>
          <w:color w:val="000000"/>
          <w:sz w:val="20"/>
          <w:szCs w:val="20"/>
          <w:rtl w:val="0"/>
        </w:rPr>
        <w:t xml:space="preserve">Tipología turística</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Demanda turística</w:t>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Perfil del turista</w:t>
      </w:r>
    </w:p>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Demanda turística y relación con el guionaje</w:t>
      </w:r>
    </w:p>
    <w:p w:rsidR="00000000" w:rsidDel="00000000" w:rsidP="00000000" w:rsidRDefault="00000000" w:rsidRPr="00000000" w14:paraId="0000002B">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Demanda turística: principios generales</w:t>
      </w:r>
    </w:p>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Producto turístico: concepto, características </w:t>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Catálogo de productos turísticos de Colombia </w:t>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Sistemas de información turística</w:t>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Tendencias del turismo</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1080" w:firstLine="0"/>
        <w:rPr>
          <w:color w:val="000000"/>
          <w:sz w:val="20"/>
          <w:szCs w:val="20"/>
        </w:rPr>
      </w:pPr>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El guionaje en Colombia</w:t>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Principios básicos: perfil y campo de acción</w:t>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Servicios guiados y modalidades de contratación</w:t>
      </w:r>
      <w:r w:rsidDel="00000000" w:rsidR="00000000" w:rsidRPr="00000000">
        <w:rPr>
          <w:rtl w:val="0"/>
        </w:rPr>
      </w:r>
    </w:p>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ind w:left="1134" w:hanging="360"/>
        <w:rPr>
          <w:sz w:val="20"/>
          <w:szCs w:val="20"/>
        </w:rPr>
      </w:pPr>
      <w:r w:rsidDel="00000000" w:rsidR="00000000" w:rsidRPr="00000000">
        <w:rPr>
          <w:color w:val="000000"/>
          <w:sz w:val="20"/>
          <w:szCs w:val="20"/>
          <w:rtl w:val="0"/>
        </w:rPr>
        <w:t xml:space="preserve">Normatividad sobre guionaje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59" w:lineRule="auto"/>
        <w:ind w:left="1997" w:firstLine="0"/>
        <w:rPr>
          <w:color w:val="ff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37">
      <w:pPr>
        <w:jc w:val="both"/>
        <w:rPr>
          <w:b w:val="1"/>
          <w:color w:val="000000"/>
          <w:sz w:val="20"/>
          <w:szCs w:val="20"/>
        </w:rPr>
      </w:pPr>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426" w:hanging="360"/>
        <w:jc w:val="both"/>
        <w:rPr>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9">
      <w:pPr>
        <w:jc w:val="both"/>
        <w:rPr>
          <w:b w:val="1"/>
          <w:color w:val="000000"/>
          <w:sz w:val="20"/>
          <w:szCs w:val="20"/>
        </w:rPr>
      </w:pPr>
      <w:r w:rsidDel="00000000" w:rsidR="00000000" w:rsidRPr="00000000">
        <w:rPr>
          <w:rtl w:val="0"/>
        </w:rPr>
      </w:r>
    </w:p>
    <w:p w:rsidR="00000000" w:rsidDel="00000000" w:rsidP="00000000" w:rsidRDefault="00000000" w:rsidRPr="00000000" w14:paraId="0000003A">
      <w:pPr>
        <w:jc w:val="both"/>
        <w:rPr>
          <w:color w:val="000000"/>
          <w:sz w:val="20"/>
          <w:szCs w:val="20"/>
        </w:rPr>
      </w:pPr>
      <w:r w:rsidDel="00000000" w:rsidR="00000000" w:rsidRPr="00000000">
        <w:rPr>
          <w:color w:val="000000"/>
          <w:sz w:val="20"/>
          <w:szCs w:val="20"/>
          <w:rtl w:val="0"/>
        </w:rPr>
        <w:t xml:space="preserve">El guionaje es tan antiguo como el turismo y sus términos han cambiado a lo largo del tiempo, así esta actividad se ha tenido que ir adaptando a los cambios modernos, sin perder su esencia y su importancia, por lo que se invita a comenzar esta nueva aventura, viendo el siguiente vide</w:t>
      </w:r>
      <w:commentRangeStart w:id="0"/>
      <w:r w:rsidDel="00000000" w:rsidR="00000000" w:rsidRPr="00000000">
        <w:rPr>
          <w:color w:val="000000"/>
          <w:sz w:val="20"/>
          <w:szCs w:val="20"/>
          <w:rtl w:val="0"/>
        </w:rPr>
        <w:t xml:space="preserve">o:</w:t>
      </w:r>
    </w:p>
    <w:p w:rsidR="00000000" w:rsidDel="00000000" w:rsidP="00000000" w:rsidRDefault="00000000" w:rsidRPr="00000000" w14:paraId="0000003B">
      <w:pPr>
        <w:rPr>
          <w:color w:val="000000"/>
          <w:sz w:val="20"/>
          <w:szCs w:val="20"/>
        </w:rPr>
      </w:pPr>
      <w:r w:rsidDel="00000000" w:rsidR="00000000" w:rsidRPr="00000000">
        <w:rPr>
          <w:rtl w:val="0"/>
        </w:rPr>
      </w:r>
    </w:p>
    <w:p w:rsidR="00000000" w:rsidDel="00000000" w:rsidP="00000000" w:rsidRDefault="00000000" w:rsidRPr="00000000" w14:paraId="0000003C">
      <w:pPr>
        <w:rPr>
          <w:color w:val="000000"/>
          <w:sz w:val="20"/>
          <w:szCs w:val="20"/>
        </w:rPr>
      </w:pPr>
      <w:r w:rsidDel="00000000" w:rsidR="00000000" w:rsidRPr="00000000">
        <w:rPr>
          <w:rtl w:val="0"/>
        </w:rPr>
      </w:r>
    </w:p>
    <w:p w:rsidR="00000000" w:rsidDel="00000000" w:rsidP="00000000" w:rsidRDefault="00000000" w:rsidRPr="00000000" w14:paraId="0000003D">
      <w:pPr>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610860" cy="848360"/>
                <wp:effectExtent b="0" l="0" r="0" t="0"/>
                <wp:wrapNone/>
                <wp:docPr id="18" name=""/>
                <a:graphic>
                  <a:graphicData uri="http://schemas.microsoft.com/office/word/2010/wordprocessingShape">
                    <wps:wsp>
                      <wps:cNvSpPr/>
                      <wps:cNvPr id="102" name="Shape 102"/>
                      <wps:spPr>
                        <a:xfrm>
                          <a:off x="2553270" y="3368520"/>
                          <a:ext cx="5585460" cy="82296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 CF001_Introduccíon_Guianza_Turística_Video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610860" cy="848360"/>
                <wp:effectExtent b="0" l="0" r="0" t="0"/>
                <wp:wrapNone/>
                <wp:docPr id="18"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610860" cy="848360"/>
                        </a:xfrm>
                        <a:prstGeom prst="rect"/>
                        <a:ln/>
                      </pic:spPr>
                    </pic:pic>
                  </a:graphicData>
                </a:graphic>
              </wp:anchor>
            </w:drawing>
          </mc:Fallback>
        </mc:AlternateContent>
      </w:r>
    </w:p>
    <w:p w:rsidR="00000000" w:rsidDel="00000000" w:rsidP="00000000" w:rsidRDefault="00000000" w:rsidRPr="00000000" w14:paraId="0000003E">
      <w:pPr>
        <w:rPr>
          <w:color w:val="000000"/>
          <w:sz w:val="20"/>
          <w:szCs w:val="20"/>
        </w:rPr>
      </w:pPr>
      <w:r w:rsidDel="00000000" w:rsidR="00000000" w:rsidRPr="00000000">
        <w:rPr>
          <w:rtl w:val="0"/>
        </w:rPr>
      </w:r>
    </w:p>
    <w:p w:rsidR="00000000" w:rsidDel="00000000" w:rsidP="00000000" w:rsidRDefault="00000000" w:rsidRPr="00000000" w14:paraId="0000003F">
      <w:pPr>
        <w:rPr>
          <w:color w:val="000000"/>
          <w:sz w:val="20"/>
          <w:szCs w:val="20"/>
        </w:rPr>
      </w:pPr>
      <w:r w:rsidDel="00000000" w:rsidR="00000000" w:rsidRPr="00000000">
        <w:rPr>
          <w:rtl w:val="0"/>
        </w:rPr>
      </w:r>
    </w:p>
    <w:p w:rsidR="00000000" w:rsidDel="00000000" w:rsidP="00000000" w:rsidRDefault="00000000" w:rsidRPr="00000000" w14:paraId="00000040">
      <w:pPr>
        <w:rPr>
          <w:color w:val="000000"/>
          <w:sz w:val="20"/>
          <w:szCs w:val="20"/>
        </w:rPr>
      </w:pPr>
      <w:r w:rsidDel="00000000" w:rsidR="00000000" w:rsidRPr="00000000">
        <w:rPr>
          <w:rtl w:val="0"/>
        </w:rPr>
      </w:r>
    </w:p>
    <w:p w:rsidR="00000000" w:rsidDel="00000000" w:rsidP="00000000" w:rsidRDefault="00000000" w:rsidRPr="00000000" w14:paraId="00000041">
      <w:pPr>
        <w:rPr>
          <w:color w:val="000000"/>
          <w:sz w:val="20"/>
          <w:szCs w:val="20"/>
        </w:rPr>
      </w:pPr>
      <w:r w:rsidDel="00000000" w:rsidR="00000000" w:rsidRPr="00000000">
        <w:rPr>
          <w:rtl w:val="0"/>
        </w:rPr>
      </w:r>
    </w:p>
    <w:p w:rsidR="00000000" w:rsidDel="00000000" w:rsidP="00000000" w:rsidRDefault="00000000" w:rsidRPr="00000000" w14:paraId="00000042">
      <w:pPr>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3">
      <w:pPr>
        <w:rPr>
          <w:color w:val="000000"/>
          <w:sz w:val="20"/>
          <w:szCs w:val="20"/>
        </w:rPr>
      </w:pPr>
      <w:r w:rsidDel="00000000" w:rsidR="00000000" w:rsidRPr="00000000">
        <w:rPr>
          <w:rtl w:val="0"/>
        </w:rPr>
      </w:r>
    </w:p>
    <w:p w:rsidR="00000000" w:rsidDel="00000000" w:rsidP="00000000" w:rsidRDefault="00000000" w:rsidRPr="00000000" w14:paraId="00000044">
      <w:pPr>
        <w:rPr>
          <w:color w:val="000000"/>
          <w:sz w:val="20"/>
          <w:szCs w:val="20"/>
        </w:rPr>
      </w:pPr>
      <w:r w:rsidDel="00000000" w:rsidR="00000000" w:rsidRPr="00000000">
        <w:rPr>
          <w:rtl w:val="0"/>
        </w:rPr>
      </w:r>
    </w:p>
    <w:p w:rsidR="00000000" w:rsidDel="00000000" w:rsidP="00000000" w:rsidRDefault="00000000" w:rsidRPr="00000000" w14:paraId="00000045">
      <w:pPr>
        <w:rPr>
          <w:color w:val="000000"/>
          <w:sz w:val="20"/>
          <w:szCs w:val="20"/>
        </w:rPr>
      </w:pPr>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426" w:hanging="360"/>
        <w:jc w:val="both"/>
        <w:rPr>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47">
      <w:pPr>
        <w:rPr>
          <w:color w:val="000000"/>
          <w:sz w:val="20"/>
          <w:szCs w:val="20"/>
        </w:rPr>
      </w:pPr>
      <w:r w:rsidDel="00000000" w:rsidR="00000000" w:rsidRPr="00000000">
        <w:rPr>
          <w:rtl w:val="0"/>
        </w:rPr>
      </w:r>
    </w:p>
    <w:p w:rsidR="00000000" w:rsidDel="00000000" w:rsidP="00000000" w:rsidRDefault="00000000" w:rsidRPr="00000000" w14:paraId="00000048">
      <w:pPr>
        <w:pStyle w:val="Heading1"/>
        <w:numPr>
          <w:ilvl w:val="0"/>
          <w:numId w:val="1"/>
        </w:numPr>
        <w:ind w:left="426" w:hanging="360"/>
        <w:rPr/>
      </w:pPr>
      <w:r w:rsidDel="00000000" w:rsidR="00000000" w:rsidRPr="00000000">
        <w:rPr>
          <w:rtl w:val="0"/>
        </w:rPr>
        <w:t xml:space="preserve">Generalidades del turismo</w:t>
      </w:r>
    </w:p>
    <w:p w:rsidR="00000000" w:rsidDel="00000000" w:rsidP="00000000" w:rsidRDefault="00000000" w:rsidRPr="00000000" w14:paraId="00000049">
      <w:pPr>
        <w:rPr>
          <w:b w:val="1"/>
          <w:color w:val="000000"/>
          <w:sz w:val="20"/>
          <w:szCs w:val="20"/>
        </w:rPr>
      </w:pPr>
      <w:r w:rsidDel="00000000" w:rsidR="00000000" w:rsidRPr="00000000">
        <w:rPr>
          <w:rtl w:val="0"/>
        </w:rPr>
      </w:r>
    </w:p>
    <w:p w:rsidR="00000000" w:rsidDel="00000000" w:rsidP="00000000" w:rsidRDefault="00000000" w:rsidRPr="00000000" w14:paraId="0000004A">
      <w:pPr>
        <w:jc w:val="both"/>
        <w:rPr>
          <w:color w:val="000000"/>
          <w:sz w:val="20"/>
          <w:szCs w:val="20"/>
        </w:rPr>
      </w:pPr>
      <w:r w:rsidDel="00000000" w:rsidR="00000000" w:rsidRPr="00000000">
        <w:rPr>
          <w:color w:val="000000"/>
          <w:sz w:val="20"/>
          <w:szCs w:val="20"/>
          <w:rtl w:val="0"/>
        </w:rPr>
        <w:t xml:space="preserve">Debido a la importancia de la actividad turística en el mundo, es necesario entender bien el abordando cualquier tópico relacionado con el turismo en los diferentes destinos, sin que se pierdan las características del mismo, más bien resaltando los productos turísticos existentes, para que los turistas se lleven la mejor experiencia y deseen regresar.</w:t>
      </w:r>
    </w:p>
    <w:p w:rsidR="00000000" w:rsidDel="00000000" w:rsidP="00000000" w:rsidRDefault="00000000" w:rsidRPr="00000000" w14:paraId="0000004B">
      <w:pPr>
        <w:jc w:val="both"/>
        <w:rPr>
          <w:color w:val="000000"/>
          <w:sz w:val="20"/>
          <w:szCs w:val="20"/>
        </w:rPr>
      </w:pPr>
      <w:r w:rsidDel="00000000" w:rsidR="00000000" w:rsidRPr="00000000">
        <w:rPr>
          <w:rtl w:val="0"/>
        </w:rPr>
      </w:r>
    </w:p>
    <w:p w:rsidR="00000000" w:rsidDel="00000000" w:rsidP="00000000" w:rsidRDefault="00000000" w:rsidRPr="00000000" w14:paraId="0000004C">
      <w:pPr>
        <w:jc w:val="both"/>
        <w:rPr>
          <w:color w:val="000000"/>
          <w:sz w:val="20"/>
          <w:szCs w:val="20"/>
        </w:rPr>
      </w:pPr>
      <w:r w:rsidDel="00000000" w:rsidR="00000000" w:rsidRPr="00000000">
        <w:rPr>
          <w:color w:val="000000"/>
          <w:sz w:val="20"/>
          <w:szCs w:val="20"/>
          <w:rtl w:val="0"/>
        </w:rPr>
        <w:t xml:space="preserve">Esto explica la importancia de la función del guía turístico, de hecho, es una gran responsabilidad y de allí la relevancia de su formación y profesionalización para que cada día sea mejor el servicio que se le preste a visitantes y turistas.</w:t>
      </w:r>
    </w:p>
    <w:p w:rsidR="00000000" w:rsidDel="00000000" w:rsidP="00000000" w:rsidRDefault="00000000" w:rsidRPr="00000000" w14:paraId="0000004D">
      <w:pPr>
        <w:jc w:val="both"/>
        <w:rPr>
          <w:color w:val="000000"/>
          <w:sz w:val="20"/>
          <w:szCs w:val="20"/>
        </w:rPr>
      </w:pPr>
      <w:r w:rsidDel="00000000" w:rsidR="00000000" w:rsidRPr="00000000">
        <w:rPr>
          <w:rtl w:val="0"/>
        </w:rPr>
      </w:r>
    </w:p>
    <w:p w:rsidR="00000000" w:rsidDel="00000000" w:rsidP="00000000" w:rsidRDefault="00000000" w:rsidRPr="00000000" w14:paraId="0000004E">
      <w:pPr>
        <w:spacing w:after="160" w:line="259" w:lineRule="auto"/>
        <w:jc w:val="both"/>
        <w:rPr>
          <w:color w:val="000000"/>
          <w:sz w:val="20"/>
          <w:szCs w:val="20"/>
        </w:rPr>
      </w:pPr>
      <w:r w:rsidDel="00000000" w:rsidR="00000000" w:rsidRPr="00000000">
        <w:rPr>
          <w:color w:val="000000"/>
          <w:sz w:val="20"/>
          <w:szCs w:val="20"/>
          <w:rtl w:val="0"/>
        </w:rPr>
        <w:t xml:space="preserve">En este componente se define cómo ha sido la evolución turística, qué es turismo, la teoría de la motivación y las tipologías turísticas, producto de dichas motivaciones y cómo se desarrolla la morfología turística; se incluye aspectos del guionaje y la profesión de guianza.</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color w:val="000000"/>
          <w:sz w:val="20"/>
          <w:szCs w:val="20"/>
        </w:rPr>
      </w:pPr>
      <w:r w:rsidDel="00000000" w:rsidR="00000000" w:rsidRPr="00000000">
        <w:rPr>
          <w:rtl w:val="0"/>
        </w:rPr>
      </w:r>
    </w:p>
    <w:p w:rsidR="00000000" w:rsidDel="00000000" w:rsidP="00000000" w:rsidRDefault="00000000" w:rsidRPr="00000000" w14:paraId="00000055">
      <w:pPr>
        <w:rPr>
          <w:color w:val="000000"/>
          <w:sz w:val="20"/>
          <w:szCs w:val="20"/>
        </w:rPr>
      </w:pPr>
      <w:commentRangeStart w:id="1"/>
      <w:r w:rsidDel="00000000" w:rsidR="00000000" w:rsidRPr="00000000">
        <w:rPr>
          <w:rtl w:val="0"/>
        </w:rPr>
      </w:r>
    </w:p>
    <w:p w:rsidR="00000000" w:rsidDel="00000000" w:rsidP="00000000" w:rsidRDefault="00000000" w:rsidRPr="00000000" w14:paraId="00000056">
      <w:pPr>
        <w:rPr>
          <w:color w:val="000000"/>
          <w:sz w:val="20"/>
          <w:szCs w:val="20"/>
        </w:rPr>
      </w:pPr>
      <w:r w:rsidDel="00000000" w:rsidR="00000000" w:rsidRPr="00000000">
        <w:rPr>
          <w:sz w:val="20"/>
          <w:szCs w:val="20"/>
        </w:rPr>
        <w:drawing>
          <wp:inline distB="0" distT="0" distL="0" distR="0">
            <wp:extent cx="5612130" cy="3734435"/>
            <wp:effectExtent b="0" l="0" r="0" t="0"/>
            <wp:docPr descr="Bienvenido diseño plano de plantilla de página de destino vector gratuito" id="49" name="image32.jpg"/>
            <a:graphic>
              <a:graphicData uri="http://schemas.openxmlformats.org/drawingml/2006/picture">
                <pic:pic>
                  <pic:nvPicPr>
                    <pic:cNvPr descr="Bienvenido diseño plano de plantilla de página de destino vector gratuito" id="0" name="image32.jpg"/>
                    <pic:cNvPicPr preferRelativeResize="0"/>
                  </pic:nvPicPr>
                  <pic:blipFill>
                    <a:blip r:embed="rId8"/>
                    <a:srcRect b="0" l="0" r="0" t="0"/>
                    <a:stretch>
                      <a:fillRect/>
                    </a:stretch>
                  </pic:blipFill>
                  <pic:spPr>
                    <a:xfrm>
                      <a:off x="0" y="0"/>
                      <a:ext cx="5612130" cy="373443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7">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058">
      <w:pPr>
        <w:pStyle w:val="Heading2"/>
        <w:rPr>
          <w:sz w:val="20"/>
          <w:szCs w:val="20"/>
        </w:rPr>
      </w:pPr>
      <w:r w:rsidDel="00000000" w:rsidR="00000000" w:rsidRPr="00000000">
        <w:rPr>
          <w:sz w:val="20"/>
          <w:szCs w:val="20"/>
          <w:rtl w:val="0"/>
        </w:rPr>
        <w:t xml:space="preserve">Reseña de la evolución turística</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Ahora se verá un recorrido de la evolución del turismo y la importancia de las prácticas de guianza a través de la historia; por ello, en el siguiente video se hará un recorrido por los sucesos más importan</w:t>
      </w:r>
      <w:commentRangeStart w:id="2"/>
      <w:r w:rsidDel="00000000" w:rsidR="00000000" w:rsidRPr="00000000">
        <w:rPr>
          <w:sz w:val="20"/>
          <w:szCs w:val="20"/>
          <w:rtl w:val="0"/>
        </w:rPr>
        <w:t xml:space="preserve">tes:</w:t>
      </w:r>
    </w:p>
    <w:p w:rsidR="00000000" w:rsidDel="00000000" w:rsidP="00000000" w:rsidRDefault="00000000" w:rsidRPr="00000000" w14:paraId="0000005A">
      <w:pPr>
        <w:rPr>
          <w:sz w:val="20"/>
          <w:szCs w:val="20"/>
        </w:rPr>
      </w:pPr>
      <w:commentRangeStart w:id="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292100</wp:posOffset>
                </wp:positionV>
                <wp:extent cx="5588000" cy="619760"/>
                <wp:effectExtent b="0" l="0" r="0" t="0"/>
                <wp:wrapTopAndBottom distB="0" distT="0"/>
                <wp:docPr id="2" name=""/>
                <a:graphic>
                  <a:graphicData uri="http://schemas.microsoft.com/office/word/2010/wordprocessingShape">
                    <wps:wsp>
                      <wps:cNvSpPr/>
                      <wps:cNvPr id="3" name="Shape 3"/>
                      <wps:spPr>
                        <a:xfrm>
                          <a:off x="2564700" y="3482820"/>
                          <a:ext cx="5562600" cy="59436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DI_ CF001_1.1 Reseña_guianza_turistica_Video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292100</wp:posOffset>
                </wp:positionV>
                <wp:extent cx="5588000" cy="619760"/>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88000" cy="619760"/>
                        </a:xfrm>
                        <a:prstGeom prst="rect"/>
                        <a:ln/>
                      </pic:spPr>
                    </pic:pic>
                  </a:graphicData>
                </a:graphic>
              </wp:anchor>
            </w:drawing>
          </mc:Fallback>
        </mc:AlternateContent>
      </w:r>
    </w:p>
    <w:p w:rsidR="00000000" w:rsidDel="00000000" w:rsidP="00000000" w:rsidRDefault="00000000" w:rsidRPr="00000000" w14:paraId="0000005B">
      <w:pPr>
        <w:spacing w:after="160" w:line="259" w:lineRule="auto"/>
        <w:rPr>
          <w:color w:val="000000"/>
          <w:sz w:val="20"/>
          <w:szCs w:val="20"/>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C">
      <w:pPr>
        <w:spacing w:after="160" w:line="259" w:lineRule="auto"/>
        <w:rPr>
          <w:b w:val="1"/>
          <w:color w:val="000000"/>
          <w:sz w:val="20"/>
          <w:szCs w:val="20"/>
        </w:rPr>
      </w:pPr>
      <w:r w:rsidDel="00000000" w:rsidR="00000000" w:rsidRPr="00000000">
        <w:rPr>
          <w:b w:val="1"/>
          <w:color w:val="000000"/>
          <w:sz w:val="20"/>
          <w:szCs w:val="20"/>
          <w:rtl w:val="0"/>
        </w:rPr>
        <w:t xml:space="preserve">Tres hechos que lo cambiaron todo…</w:t>
      </w:r>
    </w:p>
    <w:p w:rsidR="00000000" w:rsidDel="00000000" w:rsidP="00000000" w:rsidRDefault="00000000" w:rsidRPr="00000000" w14:paraId="0000005D">
      <w:pPr>
        <w:spacing w:after="160" w:line="259" w:lineRule="auto"/>
        <w:jc w:val="both"/>
        <w:rPr>
          <w:color w:val="000000"/>
          <w:sz w:val="20"/>
          <w:szCs w:val="20"/>
        </w:rPr>
      </w:pPr>
      <w:r w:rsidDel="00000000" w:rsidR="00000000" w:rsidRPr="00000000">
        <w:rPr>
          <w:color w:val="000000"/>
          <w:sz w:val="20"/>
          <w:szCs w:val="20"/>
          <w:rtl w:val="0"/>
        </w:rPr>
        <w:t xml:space="preserve">Hubo tres hechos durante el Renacimiento que dieron lugar a cambios ideológicos, promovieron la libertad y la relación del ser humano con la naturaleza y que, además, fueron fundamentales para que luego se desarrollara la industria turística.</w:t>
      </w:r>
    </w:p>
    <w:p w:rsidR="00000000" w:rsidDel="00000000" w:rsidP="00000000" w:rsidRDefault="00000000" w:rsidRPr="00000000" w14:paraId="0000005E">
      <w:pPr>
        <w:spacing w:after="160" w:line="259" w:lineRule="auto"/>
        <w:jc w:val="both"/>
        <w:rPr>
          <w:color w:val="000000"/>
          <w:sz w:val="20"/>
          <w:szCs w:val="20"/>
        </w:rPr>
      </w:pPr>
      <w:r w:rsidDel="00000000" w:rsidR="00000000" w:rsidRPr="00000000">
        <w:rPr>
          <w:color w:val="000000"/>
          <w:sz w:val="20"/>
          <w:szCs w:val="20"/>
          <w:rtl w:val="0"/>
        </w:rPr>
        <w:t xml:space="preserve">En realidad, estos tres hechos, fueron excelente referente para iniciar al turismo a partir del inicio del desligue de la Iglesia como fuente de todo, a la consideración de que el ser humano puede pensar libremente y ser bueno y la lucha del mismo por sus derechos fundamentales.</w:t>
      </w:r>
    </w:p>
    <w:p w:rsidR="00000000" w:rsidDel="00000000" w:rsidP="00000000" w:rsidRDefault="00000000" w:rsidRPr="00000000" w14:paraId="0000005F">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060">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061">
      <w:pPr>
        <w:spacing w:after="160" w:line="259" w:lineRule="auto"/>
        <w:jc w:val="both"/>
        <w:rPr>
          <w:color w:val="000000"/>
          <w:sz w:val="20"/>
          <w:szCs w:val="20"/>
        </w:rPr>
      </w:pPr>
      <w:r w:rsidDel="00000000" w:rsidR="00000000" w:rsidRPr="00000000">
        <w:rPr>
          <w:color w:val="000000"/>
          <w:sz w:val="20"/>
          <w:szCs w:val="20"/>
          <w:rtl w:val="0"/>
        </w:rPr>
        <w:t xml:space="preserve">De acuerdo con Jiménez (1990), los tres hechos son los siguientes:</w:t>
      </w:r>
    </w:p>
    <w:p w:rsidR="00000000" w:rsidDel="00000000" w:rsidP="00000000" w:rsidRDefault="00000000" w:rsidRPr="00000000" w14:paraId="00000062">
      <w:pPr>
        <w:spacing w:after="160" w:line="259" w:lineRule="auto"/>
        <w:rPr>
          <w:color w:val="000000"/>
          <w:sz w:val="20"/>
          <w:szCs w:val="20"/>
        </w:rPr>
      </w:pPr>
      <w:r w:rsidDel="00000000" w:rsidR="00000000" w:rsidRPr="00000000">
        <w:rPr>
          <w:sz w:val="20"/>
          <w:szCs w:val="20"/>
        </w:rPr>
        <mc:AlternateContent>
          <mc:Choice Requires="wpg">
            <w:drawing>
              <wp:inline distB="0" distT="0" distL="0" distR="0">
                <wp:extent cx="5534660" cy="627380"/>
                <wp:effectExtent b="0" l="0" r="0" t="0"/>
                <wp:docPr id="12" name=""/>
                <a:graphic>
                  <a:graphicData uri="http://schemas.microsoft.com/office/word/2010/wordprocessingShape">
                    <wps:wsp>
                      <wps:cNvSpPr/>
                      <wps:cNvPr id="36" name="Shape 36"/>
                      <wps:spPr>
                        <a:xfrm>
                          <a:off x="2591370" y="3479010"/>
                          <a:ext cx="5509260" cy="60198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 CF01_1.1B_ Tres_Hechos_Pestañas_A</w:t>
                            </w:r>
                          </w:p>
                        </w:txbxContent>
                      </wps:txbx>
                      <wps:bodyPr anchorCtr="0" anchor="ctr" bIns="45700" lIns="91425" spcFirstLastPara="1" rIns="91425" wrap="square" tIns="45700">
                        <a:noAutofit/>
                      </wps:bodyPr>
                    </wps:wsp>
                  </a:graphicData>
                </a:graphic>
              </wp:inline>
            </w:drawing>
          </mc:Choice>
          <mc:Fallback>
            <w:drawing>
              <wp:inline distB="0" distT="0" distL="0" distR="0">
                <wp:extent cx="5534660" cy="627380"/>
                <wp:effectExtent b="0" l="0" r="0" t="0"/>
                <wp:docPr id="12"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5534660" cy="627380"/>
                        </a:xfrm>
                        <a:prstGeom prst="rect"/>
                        <a:ln/>
                      </pic:spPr>
                    </pic:pic>
                  </a:graphicData>
                </a:graphic>
              </wp:inline>
            </w:drawing>
          </mc:Fallback>
        </mc:AlternateContent>
      </w:r>
      <w:commentRangeStart w:id="4"/>
      <w:r w:rsidDel="00000000" w:rsidR="00000000" w:rsidRPr="00000000">
        <w:rPr>
          <w:rtl w:val="0"/>
        </w:rPr>
      </w:r>
    </w:p>
    <w:p w:rsidR="00000000" w:rsidDel="00000000" w:rsidP="00000000" w:rsidRDefault="00000000" w:rsidRPr="00000000" w14:paraId="00000063">
      <w:pPr>
        <w:spacing w:after="160" w:line="259" w:lineRule="auto"/>
        <w:rPr>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4">
      <w:pPr>
        <w:pStyle w:val="Heading2"/>
        <w:rPr>
          <w:sz w:val="20"/>
          <w:szCs w:val="20"/>
        </w:rPr>
      </w:pPr>
      <w:r w:rsidDel="00000000" w:rsidR="00000000" w:rsidRPr="00000000">
        <w:rPr>
          <w:sz w:val="20"/>
          <w:szCs w:val="20"/>
          <w:rtl w:val="0"/>
        </w:rPr>
        <w:t xml:space="preserve">Evolución del concepto turismo</w:t>
      </w:r>
    </w:p>
    <w:p w:rsidR="00000000" w:rsidDel="00000000" w:rsidP="00000000" w:rsidRDefault="00000000" w:rsidRPr="00000000" w14:paraId="00000065">
      <w:pPr>
        <w:spacing w:after="160" w:line="259" w:lineRule="auto"/>
        <w:rPr>
          <w:color w:val="000000"/>
          <w:sz w:val="20"/>
          <w:szCs w:val="20"/>
        </w:rPr>
      </w:pPr>
      <w:r w:rsidDel="00000000" w:rsidR="00000000" w:rsidRPr="00000000">
        <w:rPr>
          <w:color w:val="000000"/>
          <w:sz w:val="20"/>
          <w:szCs w:val="20"/>
          <w:rtl w:val="0"/>
        </w:rPr>
        <w:t xml:space="preserve">El concepto del turismo, así como la actividad turística, también ha evolucionado con el tiempo y las circunstancias que rodean las sociedades humanas.</w:t>
      </w:r>
    </w:p>
    <w:p w:rsidR="00000000" w:rsidDel="00000000" w:rsidP="00000000" w:rsidRDefault="00000000" w:rsidRPr="00000000" w14:paraId="00000066">
      <w:pPr>
        <w:spacing w:line="259" w:lineRule="auto"/>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067">
      <w:pPr>
        <w:spacing w:line="259" w:lineRule="auto"/>
        <w:rPr>
          <w:i w:val="1"/>
          <w:color w:val="000000"/>
          <w:sz w:val="20"/>
          <w:szCs w:val="20"/>
        </w:rPr>
      </w:pPr>
      <w:r w:rsidDel="00000000" w:rsidR="00000000" w:rsidRPr="00000000">
        <w:rPr>
          <w:i w:val="1"/>
          <w:color w:val="000000"/>
          <w:sz w:val="20"/>
          <w:szCs w:val="20"/>
          <w:rtl w:val="0"/>
        </w:rPr>
        <w:t xml:space="preserve">Corrientes que definieron el turismo</w:t>
      </w:r>
    </w:p>
    <w:tbl>
      <w:tblPr>
        <w:tblStyle w:val="Table5"/>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126"/>
        <w:gridCol w:w="5245"/>
        <w:tblGridChange w:id="0">
          <w:tblGrid>
            <w:gridCol w:w="1555"/>
            <w:gridCol w:w="2126"/>
            <w:gridCol w:w="5245"/>
          </w:tblGrid>
        </w:tblGridChange>
      </w:tblGrid>
      <w:tr>
        <w:trPr>
          <w:cantSplit w:val="0"/>
          <w:tblHeader w:val="0"/>
        </w:trPr>
        <w:tc>
          <w:tcPr>
            <w:shd w:fill="deebf6" w:val="clear"/>
          </w:tcPr>
          <w:p w:rsidR="00000000" w:rsidDel="00000000" w:rsidP="00000000" w:rsidRDefault="00000000" w:rsidRPr="00000000" w14:paraId="00000068">
            <w:pPr>
              <w:spacing w:after="160" w:line="259" w:lineRule="auto"/>
              <w:jc w:val="center"/>
              <w:rPr>
                <w:b w:val="1"/>
                <w:color w:val="000000"/>
                <w:sz w:val="20"/>
                <w:szCs w:val="20"/>
              </w:rPr>
            </w:pPr>
            <w:r w:rsidDel="00000000" w:rsidR="00000000" w:rsidRPr="00000000">
              <w:rPr>
                <w:b w:val="1"/>
                <w:color w:val="000000"/>
                <w:sz w:val="20"/>
                <w:szCs w:val="20"/>
                <w:rtl w:val="0"/>
              </w:rPr>
              <w:t xml:space="preserve">Corriente</w:t>
            </w:r>
          </w:p>
        </w:tc>
        <w:tc>
          <w:tcPr>
            <w:shd w:fill="deebf6" w:val="clear"/>
          </w:tcPr>
          <w:p w:rsidR="00000000" w:rsidDel="00000000" w:rsidP="00000000" w:rsidRDefault="00000000" w:rsidRPr="00000000" w14:paraId="00000069">
            <w:pPr>
              <w:spacing w:after="160" w:line="259" w:lineRule="auto"/>
              <w:jc w:val="center"/>
              <w:rPr>
                <w:b w:val="1"/>
                <w:color w:val="000000"/>
                <w:sz w:val="20"/>
                <w:szCs w:val="20"/>
              </w:rPr>
            </w:pPr>
            <w:r w:rsidDel="00000000" w:rsidR="00000000" w:rsidRPr="00000000">
              <w:rPr>
                <w:b w:val="1"/>
                <w:color w:val="000000"/>
                <w:sz w:val="20"/>
                <w:szCs w:val="20"/>
                <w:rtl w:val="0"/>
              </w:rPr>
              <w:t xml:space="preserve">Representantes</w:t>
            </w:r>
          </w:p>
        </w:tc>
        <w:tc>
          <w:tcPr>
            <w:shd w:fill="deebf6" w:val="clear"/>
          </w:tcPr>
          <w:p w:rsidR="00000000" w:rsidDel="00000000" w:rsidP="00000000" w:rsidRDefault="00000000" w:rsidRPr="00000000" w14:paraId="0000006A">
            <w:pPr>
              <w:spacing w:after="160" w:line="259" w:lineRule="auto"/>
              <w:jc w:val="center"/>
              <w:rPr>
                <w:b w:val="1"/>
                <w:color w:val="000000"/>
                <w:sz w:val="20"/>
                <w:szCs w:val="20"/>
              </w:rPr>
            </w:pPr>
            <w:r w:rsidDel="00000000" w:rsidR="00000000" w:rsidRPr="00000000">
              <w:rPr>
                <w:b w:val="1"/>
                <w:color w:val="000000"/>
                <w:sz w:val="20"/>
                <w:szCs w:val="20"/>
                <w:rtl w:val="0"/>
              </w:rPr>
              <w:t xml:space="preserve">Contenido</w:t>
            </w:r>
          </w:p>
        </w:tc>
      </w:tr>
      <w:tr>
        <w:trPr>
          <w:cantSplit w:val="0"/>
          <w:trHeight w:val="699" w:hRule="atLeast"/>
          <w:tblHeader w:val="0"/>
        </w:trPr>
        <w:tc>
          <w:tcPr>
            <w:shd w:fill="9cc3e5" w:val="clear"/>
          </w:tcPr>
          <w:p w:rsidR="00000000" w:rsidDel="00000000" w:rsidP="00000000" w:rsidRDefault="00000000" w:rsidRPr="00000000" w14:paraId="0000006B">
            <w:pPr>
              <w:spacing w:after="160" w:line="259" w:lineRule="auto"/>
              <w:jc w:val="center"/>
              <w:rPr>
                <w:b w:val="1"/>
                <w:color w:val="000000"/>
                <w:sz w:val="20"/>
                <w:szCs w:val="20"/>
              </w:rPr>
            </w:pPr>
            <w:r w:rsidDel="00000000" w:rsidR="00000000" w:rsidRPr="00000000">
              <w:rPr>
                <w:rtl w:val="0"/>
              </w:rPr>
            </w:r>
          </w:p>
          <w:p w:rsidR="00000000" w:rsidDel="00000000" w:rsidP="00000000" w:rsidRDefault="00000000" w:rsidRPr="00000000" w14:paraId="0000006C">
            <w:pPr>
              <w:spacing w:after="160" w:line="259" w:lineRule="auto"/>
              <w:jc w:val="center"/>
              <w:rPr>
                <w:b w:val="1"/>
                <w:color w:val="000000"/>
                <w:sz w:val="20"/>
                <w:szCs w:val="20"/>
              </w:rPr>
            </w:pPr>
            <w:r w:rsidDel="00000000" w:rsidR="00000000" w:rsidRPr="00000000">
              <w:rPr>
                <w:b w:val="1"/>
                <w:color w:val="000000"/>
                <w:sz w:val="20"/>
                <w:szCs w:val="20"/>
                <w:rtl w:val="0"/>
              </w:rPr>
              <w:t xml:space="preserve">Económica</w:t>
            </w:r>
          </w:p>
        </w:tc>
        <w:tc>
          <w:tcPr>
            <w:shd w:fill="9cc3e5" w:val="clear"/>
          </w:tcPr>
          <w:p w:rsidR="00000000" w:rsidDel="00000000" w:rsidP="00000000" w:rsidRDefault="00000000" w:rsidRPr="00000000" w14:paraId="0000006D">
            <w:pPr>
              <w:spacing w:after="160" w:line="259" w:lineRule="auto"/>
              <w:jc w:val="center"/>
              <w:rPr>
                <w:color w:val="000000"/>
                <w:sz w:val="20"/>
                <w:szCs w:val="20"/>
              </w:rPr>
            </w:pPr>
            <w:r w:rsidDel="00000000" w:rsidR="00000000" w:rsidRPr="00000000">
              <w:rPr>
                <w:rtl w:val="0"/>
              </w:rPr>
            </w:r>
          </w:p>
          <w:p w:rsidR="00000000" w:rsidDel="00000000" w:rsidP="00000000" w:rsidRDefault="00000000" w:rsidRPr="00000000" w14:paraId="0000006E">
            <w:pPr>
              <w:spacing w:after="160" w:line="259" w:lineRule="auto"/>
              <w:jc w:val="center"/>
              <w:rPr>
                <w:color w:val="000000"/>
                <w:sz w:val="20"/>
                <w:szCs w:val="20"/>
              </w:rPr>
            </w:pPr>
            <w:r w:rsidDel="00000000" w:rsidR="00000000" w:rsidRPr="00000000">
              <w:rPr>
                <w:color w:val="000000"/>
                <w:sz w:val="20"/>
                <w:szCs w:val="20"/>
                <w:rtl w:val="0"/>
              </w:rPr>
              <w:t xml:space="preserve">Schullern (1911)</w:t>
            </w:r>
          </w:p>
        </w:tc>
        <w:tc>
          <w:tcPr>
            <w:shd w:fill="9cc3e5" w:val="clear"/>
          </w:tcPr>
          <w:p w:rsidR="00000000" w:rsidDel="00000000" w:rsidP="00000000" w:rsidRDefault="00000000" w:rsidRPr="00000000" w14:paraId="0000006F">
            <w:pPr>
              <w:spacing w:after="160" w:line="259" w:lineRule="auto"/>
              <w:rPr>
                <w:color w:val="000000"/>
                <w:sz w:val="20"/>
                <w:szCs w:val="20"/>
              </w:rPr>
            </w:pPr>
            <w:r w:rsidDel="00000000" w:rsidR="00000000" w:rsidRPr="00000000">
              <w:rPr>
                <w:color w:val="000000"/>
                <w:sz w:val="20"/>
                <w:szCs w:val="20"/>
                <w:rtl w:val="0"/>
              </w:rPr>
              <w:t xml:space="preserve">El turismo es un hecho económico, que se manifiesta en la afluencia, permanencia y regreso de los turistas, desde, en y hacia ciertas regiones.</w:t>
            </w:r>
          </w:p>
        </w:tc>
      </w:tr>
      <w:tr>
        <w:trPr>
          <w:cantSplit w:val="0"/>
          <w:tblHeader w:val="0"/>
        </w:trPr>
        <w:tc>
          <w:tcPr>
            <w:shd w:fill="deebf6" w:val="clear"/>
          </w:tcPr>
          <w:p w:rsidR="00000000" w:rsidDel="00000000" w:rsidP="00000000" w:rsidRDefault="00000000" w:rsidRPr="00000000" w14:paraId="00000070">
            <w:pPr>
              <w:spacing w:after="160" w:line="259" w:lineRule="auto"/>
              <w:jc w:val="center"/>
              <w:rPr>
                <w:b w:val="1"/>
                <w:color w:val="000000"/>
                <w:sz w:val="20"/>
                <w:szCs w:val="20"/>
              </w:rPr>
            </w:pPr>
            <w:r w:rsidDel="00000000" w:rsidR="00000000" w:rsidRPr="00000000">
              <w:rPr>
                <w:rtl w:val="0"/>
              </w:rPr>
            </w:r>
          </w:p>
          <w:p w:rsidR="00000000" w:rsidDel="00000000" w:rsidP="00000000" w:rsidRDefault="00000000" w:rsidRPr="00000000" w14:paraId="00000071">
            <w:pPr>
              <w:spacing w:after="160" w:line="259" w:lineRule="auto"/>
              <w:jc w:val="center"/>
              <w:rPr>
                <w:b w:val="1"/>
                <w:color w:val="000000"/>
                <w:sz w:val="20"/>
                <w:szCs w:val="20"/>
              </w:rPr>
            </w:pPr>
            <w:r w:rsidDel="00000000" w:rsidR="00000000" w:rsidRPr="00000000">
              <w:rPr>
                <w:b w:val="1"/>
                <w:color w:val="000000"/>
                <w:sz w:val="20"/>
                <w:szCs w:val="20"/>
                <w:rtl w:val="0"/>
              </w:rPr>
              <w:t xml:space="preserve">Cinética</w:t>
            </w:r>
          </w:p>
        </w:tc>
        <w:tc>
          <w:tcPr>
            <w:shd w:fill="deebf6" w:val="clear"/>
          </w:tcPr>
          <w:p w:rsidR="00000000" w:rsidDel="00000000" w:rsidP="00000000" w:rsidRDefault="00000000" w:rsidRPr="00000000" w14:paraId="00000072">
            <w:pPr>
              <w:spacing w:after="160" w:line="259" w:lineRule="auto"/>
              <w:jc w:val="center"/>
              <w:rPr>
                <w:color w:val="000000"/>
                <w:sz w:val="20"/>
                <w:szCs w:val="20"/>
              </w:rPr>
            </w:pPr>
            <w:r w:rsidDel="00000000" w:rsidR="00000000" w:rsidRPr="00000000">
              <w:rPr>
                <w:color w:val="000000"/>
                <w:sz w:val="20"/>
                <w:szCs w:val="20"/>
                <w:rtl w:val="0"/>
              </w:rPr>
              <w:t xml:space="preserve">Schwink y Borrman</w:t>
            </w:r>
          </w:p>
          <w:p w:rsidR="00000000" w:rsidDel="00000000" w:rsidP="00000000" w:rsidRDefault="00000000" w:rsidRPr="00000000" w14:paraId="00000073">
            <w:pPr>
              <w:spacing w:after="160" w:line="259" w:lineRule="auto"/>
              <w:jc w:val="center"/>
              <w:rPr>
                <w:color w:val="000000"/>
                <w:sz w:val="20"/>
                <w:szCs w:val="20"/>
              </w:rPr>
            </w:pPr>
            <w:r w:rsidDel="00000000" w:rsidR="00000000" w:rsidRPr="00000000">
              <w:rPr>
                <w:color w:val="000000"/>
                <w:sz w:val="20"/>
                <w:szCs w:val="20"/>
                <w:rtl w:val="0"/>
              </w:rPr>
              <w:t xml:space="preserve">1929 y 1930</w:t>
            </w:r>
          </w:p>
        </w:tc>
        <w:tc>
          <w:tcPr>
            <w:shd w:fill="deebf6" w:val="clear"/>
          </w:tcPr>
          <w:p w:rsidR="00000000" w:rsidDel="00000000" w:rsidP="00000000" w:rsidRDefault="00000000" w:rsidRPr="00000000" w14:paraId="00000074">
            <w:pPr>
              <w:spacing w:after="160" w:line="259" w:lineRule="auto"/>
              <w:rPr>
                <w:color w:val="000000"/>
                <w:sz w:val="20"/>
                <w:szCs w:val="20"/>
              </w:rPr>
            </w:pPr>
            <w:r w:rsidDel="00000000" w:rsidR="00000000" w:rsidRPr="00000000">
              <w:rPr>
                <w:color w:val="000000"/>
                <w:sz w:val="20"/>
                <w:szCs w:val="20"/>
                <w:rtl w:val="0"/>
              </w:rPr>
              <w:t xml:space="preserve">El turismo es un movimiento de personas que abandona temporalmente su residencia habitual, por motivos relacionados con su cuerpo, su espíritu o su profesión.</w:t>
            </w:r>
          </w:p>
        </w:tc>
      </w:tr>
      <w:tr>
        <w:trPr>
          <w:cantSplit w:val="0"/>
          <w:tblHeader w:val="0"/>
        </w:trPr>
        <w:tc>
          <w:tcPr>
            <w:shd w:fill="9cc3e5" w:val="clear"/>
          </w:tcPr>
          <w:p w:rsidR="00000000" w:rsidDel="00000000" w:rsidP="00000000" w:rsidRDefault="00000000" w:rsidRPr="00000000" w14:paraId="00000075">
            <w:pPr>
              <w:spacing w:after="160" w:line="259" w:lineRule="auto"/>
              <w:jc w:val="center"/>
              <w:rPr>
                <w:b w:val="1"/>
                <w:color w:val="000000"/>
                <w:sz w:val="20"/>
                <w:szCs w:val="20"/>
              </w:rPr>
            </w:pPr>
            <w:r w:rsidDel="00000000" w:rsidR="00000000" w:rsidRPr="00000000">
              <w:rPr>
                <w:rtl w:val="0"/>
              </w:rPr>
            </w:r>
          </w:p>
          <w:p w:rsidR="00000000" w:rsidDel="00000000" w:rsidP="00000000" w:rsidRDefault="00000000" w:rsidRPr="00000000" w14:paraId="00000076">
            <w:pPr>
              <w:spacing w:after="160" w:line="259" w:lineRule="auto"/>
              <w:jc w:val="center"/>
              <w:rPr>
                <w:b w:val="1"/>
                <w:color w:val="000000"/>
                <w:sz w:val="20"/>
                <w:szCs w:val="20"/>
              </w:rPr>
            </w:pPr>
            <w:r w:rsidDel="00000000" w:rsidR="00000000" w:rsidRPr="00000000">
              <w:rPr>
                <w:b w:val="1"/>
                <w:color w:val="000000"/>
                <w:sz w:val="20"/>
                <w:szCs w:val="20"/>
                <w:rtl w:val="0"/>
              </w:rPr>
              <w:t xml:space="preserve">Psicosocial</w:t>
            </w:r>
          </w:p>
        </w:tc>
        <w:tc>
          <w:tcPr>
            <w:shd w:fill="9cc3e5" w:val="clear"/>
          </w:tcPr>
          <w:p w:rsidR="00000000" w:rsidDel="00000000" w:rsidP="00000000" w:rsidRDefault="00000000" w:rsidRPr="00000000" w14:paraId="00000077">
            <w:pPr>
              <w:spacing w:after="160" w:line="259" w:lineRule="auto"/>
              <w:jc w:val="center"/>
              <w:rPr>
                <w:color w:val="000000"/>
                <w:sz w:val="20"/>
                <w:szCs w:val="20"/>
              </w:rPr>
            </w:pPr>
            <w:r w:rsidDel="00000000" w:rsidR="00000000" w:rsidRPr="00000000">
              <w:rPr>
                <w:color w:val="000000"/>
                <w:sz w:val="20"/>
                <w:szCs w:val="20"/>
                <w:rtl w:val="0"/>
              </w:rPr>
              <w:t xml:space="preserve">Stradner y Morgenroth</w:t>
            </w:r>
          </w:p>
          <w:p w:rsidR="00000000" w:rsidDel="00000000" w:rsidP="00000000" w:rsidRDefault="00000000" w:rsidRPr="00000000" w14:paraId="00000078">
            <w:pPr>
              <w:spacing w:after="160" w:line="259" w:lineRule="auto"/>
              <w:jc w:val="center"/>
              <w:rPr>
                <w:color w:val="000000"/>
                <w:sz w:val="20"/>
                <w:szCs w:val="20"/>
              </w:rPr>
            </w:pPr>
            <w:r w:rsidDel="00000000" w:rsidR="00000000" w:rsidRPr="00000000">
              <w:rPr>
                <w:color w:val="000000"/>
                <w:sz w:val="20"/>
                <w:szCs w:val="20"/>
                <w:rtl w:val="0"/>
              </w:rPr>
              <w:t xml:space="preserve">1930</w:t>
            </w:r>
          </w:p>
        </w:tc>
        <w:tc>
          <w:tcPr>
            <w:shd w:fill="9cc3e5" w:val="clear"/>
          </w:tcPr>
          <w:p w:rsidR="00000000" w:rsidDel="00000000" w:rsidP="00000000" w:rsidRDefault="00000000" w:rsidRPr="00000000" w14:paraId="00000079">
            <w:pPr>
              <w:spacing w:after="160" w:line="259" w:lineRule="auto"/>
              <w:rPr>
                <w:color w:val="000000"/>
                <w:sz w:val="20"/>
                <w:szCs w:val="20"/>
              </w:rPr>
            </w:pPr>
            <w:r w:rsidDel="00000000" w:rsidR="00000000" w:rsidRPr="00000000">
              <w:rPr>
                <w:color w:val="000000"/>
                <w:sz w:val="20"/>
                <w:szCs w:val="20"/>
                <w:rtl w:val="0"/>
              </w:rPr>
              <w:t xml:space="preserve">Es el tráfico de viajeros cuya característica es que se desplazan sin ningún tipo de interés económico, solamente incrementar su “status” y satisfacer su necesidad de lujo.</w:t>
            </w:r>
          </w:p>
        </w:tc>
      </w:tr>
    </w:tbl>
    <w:p w:rsidR="00000000" w:rsidDel="00000000" w:rsidP="00000000" w:rsidRDefault="00000000" w:rsidRPr="00000000" w14:paraId="0000007A">
      <w:pPr>
        <w:spacing w:after="160" w:line="259" w:lineRule="auto"/>
        <w:rPr>
          <w:color w:val="000000"/>
          <w:sz w:val="20"/>
          <w:szCs w:val="20"/>
        </w:rPr>
      </w:pPr>
      <w:r w:rsidDel="00000000" w:rsidR="00000000" w:rsidRPr="00000000">
        <w:rPr>
          <w:color w:val="000000"/>
          <w:sz w:val="20"/>
          <w:szCs w:val="20"/>
          <w:rtl w:val="0"/>
        </w:rPr>
        <w:t xml:space="preserve">Nota. Tomada de Jiménez (1990).</w:t>
      </w:r>
    </w:p>
    <w:p w:rsidR="00000000" w:rsidDel="00000000" w:rsidP="00000000" w:rsidRDefault="00000000" w:rsidRPr="00000000" w14:paraId="0000007B">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07C">
      <w:pPr>
        <w:spacing w:after="160" w:line="259" w:lineRule="auto"/>
        <w:jc w:val="both"/>
        <w:rPr>
          <w:color w:val="000000"/>
          <w:sz w:val="20"/>
          <w:szCs w:val="20"/>
        </w:rPr>
      </w:pPr>
      <w:r w:rsidDel="00000000" w:rsidR="00000000" w:rsidRPr="00000000">
        <w:rPr>
          <w:color w:val="000000"/>
          <w:sz w:val="20"/>
          <w:szCs w:val="20"/>
          <w:rtl w:val="0"/>
        </w:rPr>
        <w:t xml:space="preserve">A continuación, se aprecia de manera gráfica la evolución del turismo, con sus hechos más destacados hasta la actualidad</w:t>
      </w:r>
    </w:p>
    <w:p w:rsidR="00000000" w:rsidDel="00000000" w:rsidP="00000000" w:rsidRDefault="00000000" w:rsidRPr="00000000" w14:paraId="0000007D">
      <w:pPr>
        <w:spacing w:after="160" w:line="259" w:lineRule="auto"/>
        <w:rPr>
          <w:color w:val="000000"/>
          <w:sz w:val="20"/>
          <w:szCs w:val="20"/>
        </w:rPr>
      </w:pPr>
      <w:commentRangeStart w:id="5"/>
      <w:r w:rsidDel="00000000" w:rsidR="00000000" w:rsidRPr="00000000">
        <w:rPr>
          <w:rtl w:val="0"/>
        </w:rPr>
      </w:r>
    </w:p>
    <w:p w:rsidR="00000000" w:rsidDel="00000000" w:rsidP="00000000" w:rsidRDefault="00000000" w:rsidRPr="00000000" w14:paraId="0000007E">
      <w:pPr>
        <w:spacing w:after="160"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5603240" cy="710565"/>
                <wp:effectExtent b="0" l="0" r="0" t="0"/>
                <wp:wrapNone/>
                <wp:docPr id="19" name=""/>
                <a:graphic>
                  <a:graphicData uri="http://schemas.microsoft.com/office/word/2010/wordprocessingShape">
                    <wps:wsp>
                      <wps:cNvSpPr/>
                      <wps:cNvPr id="103" name="Shape 103"/>
                      <wps:spPr>
                        <a:xfrm>
                          <a:off x="2557080" y="3437418"/>
                          <a:ext cx="5577840" cy="68516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 CF01_1.2_ Evolución_Turismo_Linea_Tiempo_A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5603240" cy="710565"/>
                <wp:effectExtent b="0" l="0" r="0" t="0"/>
                <wp:wrapNone/>
                <wp:docPr id="19"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5603240" cy="710565"/>
                        </a:xfrm>
                        <a:prstGeom prst="rect"/>
                        <a:ln/>
                      </pic:spPr>
                    </pic:pic>
                  </a:graphicData>
                </a:graphic>
              </wp:anchor>
            </w:drawing>
          </mc:Fallback>
        </mc:AlternateContent>
      </w:r>
    </w:p>
    <w:p w:rsidR="00000000" w:rsidDel="00000000" w:rsidP="00000000" w:rsidRDefault="00000000" w:rsidRPr="00000000" w14:paraId="0000007F">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080">
      <w:pPr>
        <w:spacing w:after="160" w:line="259" w:lineRule="auto"/>
        <w:rPr>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1">
      <w:pPr>
        <w:tabs>
          <w:tab w:val="left" w:pos="2127"/>
        </w:tabs>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082">
      <w:pPr>
        <w:spacing w:after="160" w:line="259" w:lineRule="auto"/>
        <w:jc w:val="both"/>
        <w:rPr>
          <w:color w:val="000000"/>
          <w:sz w:val="20"/>
          <w:szCs w:val="20"/>
        </w:rPr>
      </w:pPr>
      <w:r w:rsidDel="00000000" w:rsidR="00000000" w:rsidRPr="00000000">
        <w:rPr>
          <w:color w:val="000000"/>
          <w:sz w:val="20"/>
          <w:szCs w:val="20"/>
          <w:rtl w:val="0"/>
        </w:rPr>
        <w:t xml:space="preserve">Se evidencia como en el curso de casi 20 años se dan tres tendencias sobre cuál debería ser la conceptualización del turismo, pasando de una concepción netamente económica a otra de movimiento, dinámica y llegando a un concepto en el que los más importante son las apariencias; por lo anterior, el concepto del turismo sigue avanzando a partir de estas corrientes y se derivan en nuevos conceptos a saber:</w:t>
      </w:r>
    </w:p>
    <w:p w:rsidR="00000000" w:rsidDel="00000000" w:rsidP="00000000" w:rsidRDefault="00000000" w:rsidRPr="00000000" w14:paraId="00000083">
      <w:pPr>
        <w:spacing w:after="160" w:line="259" w:lineRule="auto"/>
        <w:jc w:val="both"/>
        <w:rPr>
          <w:color w:val="000000"/>
          <w:sz w:val="20"/>
          <w:szCs w:val="20"/>
        </w:rPr>
      </w:pPr>
      <w:r w:rsidDel="00000000" w:rsidR="00000000" w:rsidRPr="00000000">
        <w:rPr>
          <w:color w:val="000000"/>
          <w:sz w:val="20"/>
          <w:szCs w:val="20"/>
          <w:rtl w:val="0"/>
        </w:rPr>
        <w:t xml:space="preserve">De igual manera, en la historia de la guianza turística, la evolución de la noción de turismo de corrientes de turismo a escuelas de turismo en relación con lo económico, se ilustra a continuación.</w:t>
      </w:r>
    </w:p>
    <w:p w:rsidR="00000000" w:rsidDel="00000000" w:rsidP="00000000" w:rsidRDefault="00000000" w:rsidRPr="00000000" w14:paraId="00000084">
      <w:pPr>
        <w:spacing w:after="160" w:line="259" w:lineRule="auto"/>
        <w:jc w:val="both"/>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85">
      <w:pPr>
        <w:spacing w:after="160" w:line="259" w:lineRule="auto"/>
        <w:jc w:val="both"/>
        <w:rPr>
          <w:i w:val="1"/>
          <w:color w:val="000000"/>
          <w:sz w:val="20"/>
          <w:szCs w:val="20"/>
        </w:rPr>
      </w:pPr>
      <w:r w:rsidDel="00000000" w:rsidR="00000000" w:rsidRPr="00000000">
        <w:rPr>
          <w:i w:val="1"/>
          <w:color w:val="000000"/>
          <w:sz w:val="20"/>
          <w:szCs w:val="20"/>
          <w:rtl w:val="0"/>
        </w:rPr>
        <w:t xml:space="preserve">Escuela económica del turismo</w:t>
      </w:r>
    </w:p>
    <w:p w:rsidR="00000000" w:rsidDel="00000000" w:rsidP="00000000" w:rsidRDefault="00000000" w:rsidRPr="00000000" w14:paraId="00000086">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087">
      <w:pPr>
        <w:spacing w:after="160" w:line="259" w:lineRule="auto"/>
        <w:rPr>
          <w:color w:val="000000"/>
          <w:sz w:val="20"/>
          <w:szCs w:val="20"/>
        </w:rPr>
      </w:pPr>
      <w:r w:rsidDel="00000000" w:rsidR="00000000" w:rsidRPr="00000000">
        <w:rPr>
          <w:color w:val="000000"/>
          <w:sz w:val="20"/>
          <w:szCs w:val="20"/>
        </w:rPr>
        <mc:AlternateContent>
          <mc:Choice Requires="wpg">
            <w:drawing>
              <wp:inline distB="0" distT="0" distL="0" distR="0">
                <wp:extent cx="5486400" cy="2932044"/>
                <wp:effectExtent b="0" l="0" r="0" t="0"/>
                <wp:docPr id="14" name=""/>
                <a:graphic>
                  <a:graphicData uri="http://schemas.microsoft.com/office/word/2010/wordprocessingGroup">
                    <wpg:wgp>
                      <wpg:cNvGrpSpPr/>
                      <wpg:grpSpPr>
                        <a:xfrm>
                          <a:off x="2602800" y="2313978"/>
                          <a:ext cx="5486400" cy="2932044"/>
                          <a:chOff x="2602800" y="2313978"/>
                          <a:chExt cx="5486400" cy="2932044"/>
                        </a:xfrm>
                      </wpg:grpSpPr>
                      <wpg:grpSp>
                        <wpg:cNvGrpSpPr/>
                        <wpg:grpSpPr>
                          <a:xfrm>
                            <a:off x="2602800" y="2313978"/>
                            <a:ext cx="5486400" cy="2932044"/>
                            <a:chOff x="0" y="0"/>
                            <a:chExt cx="5486400" cy="2932025"/>
                          </a:xfrm>
                        </wpg:grpSpPr>
                        <wps:wsp>
                          <wps:cNvSpPr/>
                          <wps:cNvPr id="13" name="Shape 13"/>
                          <wps:spPr>
                            <a:xfrm>
                              <a:off x="0" y="0"/>
                              <a:ext cx="5486400" cy="293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2932025"/>
                              <a:chOff x="0" y="0"/>
                              <a:chExt cx="5486400" cy="2932025"/>
                            </a:xfrm>
                          </wpg:grpSpPr>
                          <wps:wsp>
                            <wps:cNvSpPr/>
                            <wps:cNvPr id="56" name="Shape 56"/>
                            <wps:spPr>
                              <a:xfrm>
                                <a:off x="0" y="0"/>
                                <a:ext cx="5486400" cy="293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944561" y="1466022"/>
                                <a:ext cx="1364479" cy="735361"/>
                              </a:xfrm>
                              <a:custGeom>
                                <a:rect b="b" l="l" r="r" t="t"/>
                                <a:pathLst>
                                  <a:path extrusionOk="0" h="120000" w="120000">
                                    <a:moveTo>
                                      <a:pt x="0" y="0"/>
                                    </a:moveTo>
                                    <a:lnTo>
                                      <a:pt x="60000" y="0"/>
                                    </a:lnTo>
                                    <a:lnTo>
                                      <a:pt x="60000" y="120000"/>
                                    </a:lnTo>
                                    <a:lnTo>
                                      <a:pt x="120000" y="12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588051" y="1794952"/>
                                <a:ext cx="77500" cy="775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9" name="Shape 59"/>
                            <wps:spPr>
                              <a:xfrm>
                                <a:off x="1944561" y="729899"/>
                                <a:ext cx="1346224" cy="736122"/>
                              </a:xfrm>
                              <a:custGeom>
                                <a:rect b="b" l="l" r="r" t="t"/>
                                <a:pathLst>
                                  <a:path extrusionOk="0" h="120000" w="120000">
                                    <a:moveTo>
                                      <a:pt x="0" y="120000"/>
                                    </a:moveTo>
                                    <a:lnTo>
                                      <a:pt x="60000" y="120000"/>
                                    </a:lnTo>
                                    <a:lnTo>
                                      <a:pt x="60000" y="0"/>
                                    </a:lnTo>
                                    <a:lnTo>
                                      <a:pt x="120000" y="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579315" y="1059602"/>
                                <a:ext cx="76716" cy="767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1" name="Shape 61"/>
                            <wps:spPr>
                              <a:xfrm>
                                <a:off x="1627715" y="1175973"/>
                                <a:ext cx="316846" cy="290048"/>
                              </a:xfrm>
                              <a:custGeom>
                                <a:rect b="b" l="l" r="r" t="t"/>
                                <a:pathLst>
                                  <a:path extrusionOk="0" h="120000" w="120000">
                                    <a:moveTo>
                                      <a:pt x="120000" y="120000"/>
                                    </a:moveTo>
                                    <a:lnTo>
                                      <a:pt x="0" y="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775399" y="1310258"/>
                                <a:ext cx="21477" cy="214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3" name="Shape 63"/>
                            <wps:spPr>
                              <a:xfrm rot="-5400000">
                                <a:off x="203401" y="1188021"/>
                                <a:ext cx="2926320" cy="556000"/>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rot="-5400000">
                                <a:off x="203401" y="1188021"/>
                                <a:ext cx="2926320" cy="5560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32"/>
                                      <w:vertAlign w:val="baseline"/>
                                    </w:rPr>
                                    <w:t xml:space="preserve">CORRIENTE</w:t>
                                  </w:r>
                                </w:p>
                                <w:p w:rsidR="00000000" w:rsidDel="00000000" w:rsidP="00000000" w:rsidRDefault="00000000" w:rsidRPr="00000000">
                                  <w:pPr>
                                    <w:spacing w:after="0" w:before="111.00000381469727" w:line="21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Calibri" w:cs="Calibri" w:eastAsia="Calibri" w:hAnsi="Calibri"/>
                                      <w:b w:val="0"/>
                                      <w:i w:val="0"/>
                                      <w:smallCaps w:val="0"/>
                                      <w:strike w:val="0"/>
                                      <w:color w:val="ffffff"/>
                                      <w:sz w:val="32"/>
                                      <w:vertAlign w:val="baseline"/>
                                    </w:rPr>
                                    <w:t xml:space="preserve"> </w:t>
                                  </w:r>
                                </w:p>
                              </w:txbxContent>
                            </wps:txbx>
                            <wps:bodyPr anchorCtr="0" anchor="ctr" bIns="10150" lIns="10150" spcFirstLastPara="1" rIns="10150" wrap="square" tIns="10150">
                              <a:noAutofit/>
                            </wps:bodyPr>
                          </wps:wsp>
                          <wps:wsp>
                            <wps:cNvSpPr/>
                            <wps:cNvPr id="65" name="Shape 65"/>
                            <wps:spPr>
                              <a:xfrm rot="-5400000">
                                <a:off x="1627715" y="832353"/>
                                <a:ext cx="1788540" cy="687239"/>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rot="-5400000">
                                <a:off x="1627715" y="832353"/>
                                <a:ext cx="1788540" cy="68723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Escuela </w:t>
                                  </w:r>
                                </w:p>
                                <w:p w:rsidR="00000000" w:rsidDel="00000000" w:rsidP="00000000" w:rsidRDefault="00000000" w:rsidRPr="00000000">
                                  <w:pPr>
                                    <w:spacing w:after="0" w:before="70" w:line="21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Calibri" w:cs="Calibri" w:eastAsia="Calibri" w:hAnsi="Calibri"/>
                                      <w:b w:val="0"/>
                                      <w:i w:val="0"/>
                                      <w:smallCaps w:val="0"/>
                                      <w:strike w:val="0"/>
                                      <w:color w:val="ffffff"/>
                                      <w:sz w:val="20"/>
                                      <w:vertAlign w:val="baseline"/>
                                    </w:rPr>
                                    <w:t xml:space="preserve">del </w:t>
                                  </w:r>
                                </w:p>
                              </w:txbxContent>
                            </wps:txbx>
                            <wps:bodyPr anchorCtr="0" anchor="ctr" bIns="6350" lIns="6350" spcFirstLastPara="1" rIns="6350" wrap="square" tIns="6350">
                              <a:noAutofit/>
                            </wps:bodyPr>
                          </wps:wsp>
                          <wps:wsp>
                            <wps:cNvSpPr/>
                            <wps:cNvPr id="67" name="Shape 67"/>
                            <wps:spPr>
                              <a:xfrm>
                                <a:off x="3290786" y="386279"/>
                                <a:ext cx="1788540" cy="687239"/>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290785" y="386246"/>
                                <a:ext cx="2004783" cy="68723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Luis Fernández Fuster 1967: turismo es un fenómeno importante para las economías de las naciones.</w:t>
                                  </w:r>
                                </w:p>
                              </w:txbxContent>
                            </wps:txbx>
                            <wps:bodyPr anchorCtr="0" anchor="ctr" bIns="6350" lIns="6350" spcFirstLastPara="1" rIns="6350" wrap="square" tIns="6350">
                              <a:noAutofit/>
                            </wps:bodyPr>
                          </wps:wsp>
                          <wps:wsp>
                            <wps:cNvSpPr/>
                            <wps:cNvPr id="69" name="Shape 69"/>
                            <wps:spPr>
                              <a:xfrm>
                                <a:off x="3309041" y="1857763"/>
                                <a:ext cx="1788540" cy="687239"/>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3309041" y="1857763"/>
                                <a:ext cx="1788540" cy="68723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Manuel Figuerola Palomo1980: turismo determina el desarrollo económico, multiplica el gasto, redistribuye el ingreso y garantiza resultados del PIB.</w:t>
                                  </w:r>
                                </w:p>
                              </w:txbxContent>
                            </wps:txbx>
                            <wps:bodyPr anchorCtr="0" anchor="ctr" bIns="6350" lIns="6350" spcFirstLastPara="1" rIns="6350" wrap="square" tIns="6350">
                              <a:noAutofit/>
                            </wps:bodyPr>
                          </wps:wsp>
                        </wpg:grpSp>
                      </wpg:grpSp>
                    </wpg:wgp>
                  </a:graphicData>
                </a:graphic>
              </wp:inline>
            </w:drawing>
          </mc:Choice>
          <mc:Fallback>
            <w:drawing>
              <wp:inline distB="0" distT="0" distL="0" distR="0">
                <wp:extent cx="5486400" cy="2932044"/>
                <wp:effectExtent b="0" l="0" r="0" t="0"/>
                <wp:docPr id="14"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5486400" cy="29320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spacing w:after="160" w:line="259" w:lineRule="auto"/>
        <w:rPr>
          <w:color w:val="000000"/>
          <w:sz w:val="20"/>
          <w:szCs w:val="20"/>
        </w:rPr>
      </w:pPr>
      <w:r w:rsidDel="00000000" w:rsidR="00000000" w:rsidRPr="00000000">
        <w:rPr>
          <w:color w:val="000000"/>
          <w:sz w:val="20"/>
          <w:szCs w:val="20"/>
          <w:rtl w:val="0"/>
        </w:rPr>
        <w:t xml:space="preserve">Nota. Tomada de Jiménez (1990).</w:t>
      </w:r>
    </w:p>
    <w:p w:rsidR="00000000" w:rsidDel="00000000" w:rsidP="00000000" w:rsidRDefault="00000000" w:rsidRPr="00000000" w14:paraId="00000089">
      <w:pPr>
        <w:spacing w:after="160" w:line="259" w:lineRule="auto"/>
        <w:rPr>
          <w:color w:val="000000"/>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8A">
      <w:pPr>
        <w:spacing w:after="160" w:line="259" w:lineRule="auto"/>
        <w:jc w:val="both"/>
        <w:rPr>
          <w:color w:val="000000"/>
          <w:sz w:val="20"/>
          <w:szCs w:val="20"/>
        </w:rPr>
      </w:pPr>
      <w:r w:rsidDel="00000000" w:rsidR="00000000" w:rsidRPr="00000000">
        <w:rPr>
          <w:color w:val="000000"/>
          <w:sz w:val="20"/>
          <w:szCs w:val="20"/>
          <w:rtl w:val="0"/>
        </w:rPr>
        <w:t xml:space="preserve">En la anterior figura se ve cómo va variando el concepto turístico incluso dentro de referentes similares, aquí se pasa de la corriente económica de 1911 a la escuela económica del turismo de 1997 y 1980.</w:t>
      </w:r>
    </w:p>
    <w:p w:rsidR="00000000" w:rsidDel="00000000" w:rsidP="00000000" w:rsidRDefault="00000000" w:rsidRPr="00000000" w14:paraId="0000008B">
      <w:pPr>
        <w:spacing w:after="160" w:line="259" w:lineRule="auto"/>
        <w:jc w:val="both"/>
        <w:rPr>
          <w:color w:val="000000"/>
          <w:sz w:val="20"/>
          <w:szCs w:val="20"/>
        </w:rPr>
      </w:pPr>
      <w:r w:rsidDel="00000000" w:rsidR="00000000" w:rsidRPr="00000000">
        <w:rPr>
          <w:color w:val="000000"/>
          <w:sz w:val="20"/>
          <w:szCs w:val="20"/>
          <w:rtl w:val="0"/>
        </w:rPr>
        <w:t xml:space="preserve">Ahora, es preciso ilustrar la evolución de la noción de turismo de corrientes a escuelas de turismo en relación con lo cinético que evoluciona en humanístico.</w:t>
      </w:r>
    </w:p>
    <w:p w:rsidR="00000000" w:rsidDel="00000000" w:rsidP="00000000" w:rsidRDefault="00000000" w:rsidRPr="00000000" w14:paraId="0000008C">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08D">
      <w:pPr>
        <w:spacing w:after="160" w:line="259" w:lineRule="auto"/>
        <w:jc w:val="both"/>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8E">
      <w:pPr>
        <w:spacing w:after="160" w:line="259" w:lineRule="auto"/>
        <w:jc w:val="both"/>
        <w:rPr>
          <w:i w:val="1"/>
          <w:color w:val="000000"/>
          <w:sz w:val="20"/>
          <w:szCs w:val="20"/>
        </w:rPr>
      </w:pPr>
      <w:r w:rsidDel="00000000" w:rsidR="00000000" w:rsidRPr="00000000">
        <w:rPr>
          <w:i w:val="1"/>
          <w:color w:val="000000"/>
          <w:sz w:val="20"/>
          <w:szCs w:val="20"/>
          <w:rtl w:val="0"/>
        </w:rPr>
        <w:t xml:space="preserve">Corriente cinética del turismo</w:t>
      </w:r>
    </w:p>
    <w:p w:rsidR="00000000" w:rsidDel="00000000" w:rsidP="00000000" w:rsidRDefault="00000000" w:rsidRPr="00000000" w14:paraId="0000008F">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090">
      <w:pPr>
        <w:spacing w:after="160" w:line="259" w:lineRule="auto"/>
        <w:rPr>
          <w:color w:val="000000"/>
          <w:sz w:val="20"/>
          <w:szCs w:val="20"/>
        </w:rPr>
      </w:pPr>
      <w:r w:rsidDel="00000000" w:rsidR="00000000" w:rsidRPr="00000000">
        <w:rPr>
          <w:color w:val="000000"/>
          <w:sz w:val="20"/>
          <w:szCs w:val="20"/>
        </w:rPr>
        <mc:AlternateContent>
          <mc:Choice Requires="wpg">
            <w:drawing>
              <wp:inline distB="0" distT="0" distL="0" distR="0">
                <wp:extent cx="5981700" cy="2600719"/>
                <wp:effectExtent b="0" l="0" r="0" t="0"/>
                <wp:docPr id="13" name=""/>
                <a:graphic>
                  <a:graphicData uri="http://schemas.microsoft.com/office/word/2010/wordprocessingGroup">
                    <wpg:wgp>
                      <wpg:cNvGrpSpPr/>
                      <wpg:grpSpPr>
                        <a:xfrm>
                          <a:off x="2355150" y="2479641"/>
                          <a:ext cx="5981700" cy="2600719"/>
                          <a:chOff x="2355150" y="2479641"/>
                          <a:chExt cx="5981700" cy="2600719"/>
                        </a:xfrm>
                      </wpg:grpSpPr>
                      <wpg:grpSp>
                        <wpg:cNvGrpSpPr/>
                        <wpg:grpSpPr>
                          <a:xfrm>
                            <a:off x="2355150" y="2479641"/>
                            <a:ext cx="5981700" cy="2600719"/>
                            <a:chOff x="0" y="247329"/>
                            <a:chExt cx="6141885" cy="2953071"/>
                          </a:xfrm>
                        </wpg:grpSpPr>
                        <wps:wsp>
                          <wps:cNvSpPr/>
                          <wps:cNvPr id="13" name="Shape 13"/>
                          <wps:spPr>
                            <a:xfrm>
                              <a:off x="0" y="247329"/>
                              <a:ext cx="6141875" cy="295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247329"/>
                              <a:ext cx="6141885" cy="2953071"/>
                              <a:chOff x="0" y="247329"/>
                              <a:chExt cx="6141885" cy="2953071"/>
                            </a:xfrm>
                          </wpg:grpSpPr>
                          <wps:wsp>
                            <wps:cNvSpPr/>
                            <wps:cNvPr id="39" name="Shape 39"/>
                            <wps:spPr>
                              <a:xfrm>
                                <a:off x="0" y="247329"/>
                                <a:ext cx="5797851" cy="295307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794398" y="1488081"/>
                                <a:ext cx="1255731" cy="112118"/>
                              </a:xfrm>
                              <a:custGeom>
                                <a:rect b="b" l="l" r="r" t="t"/>
                                <a:pathLst>
                                  <a:path extrusionOk="0" h="120000" w="120000">
                                    <a:moveTo>
                                      <a:pt x="0" y="120000"/>
                                    </a:moveTo>
                                    <a:lnTo>
                                      <a:pt x="120000" y="120000"/>
                                    </a:lnTo>
                                    <a:lnTo>
                                      <a:pt x="120000" y="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41" name="Shape 41"/>
                            <wps:spPr>
                              <a:xfrm>
                                <a:off x="1794398" y="1600200"/>
                                <a:ext cx="2511463" cy="997281"/>
                              </a:xfrm>
                              <a:custGeom>
                                <a:rect b="b" l="l" r="r" t="t"/>
                                <a:pathLst>
                                  <a:path extrusionOk="0" h="120000" w="120000">
                                    <a:moveTo>
                                      <a:pt x="0" y="0"/>
                                    </a:moveTo>
                                    <a:lnTo>
                                      <a:pt x="111429" y="0"/>
                                    </a:lnTo>
                                    <a:lnTo>
                                      <a:pt x="111429"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42" name="Shape 42"/>
                            <wps:spPr>
                              <a:xfrm>
                                <a:off x="1794398" y="1472460"/>
                                <a:ext cx="2511463" cy="91440"/>
                              </a:xfrm>
                              <a:custGeom>
                                <a:rect b="b" l="l" r="r" t="t"/>
                                <a:pathLst>
                                  <a:path extrusionOk="0" h="120000" w="120000">
                                    <a:moveTo>
                                      <a:pt x="0" y="167636"/>
                                    </a:moveTo>
                                    <a:lnTo>
                                      <a:pt x="111429" y="167636"/>
                                    </a:lnTo>
                                    <a:lnTo>
                                      <a:pt x="111429" y="60000"/>
                                    </a:lnTo>
                                    <a:lnTo>
                                      <a:pt x="120000" y="6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43" name="Shape 43"/>
                            <wps:spPr>
                              <a:xfrm>
                                <a:off x="1794398" y="520899"/>
                                <a:ext cx="2511463" cy="1079300"/>
                              </a:xfrm>
                              <a:custGeom>
                                <a:rect b="b" l="l" r="r" t="t"/>
                                <a:pathLst>
                                  <a:path extrusionOk="0" h="120000" w="120000">
                                    <a:moveTo>
                                      <a:pt x="0" y="120000"/>
                                    </a:moveTo>
                                    <a:lnTo>
                                      <a:pt x="111429" y="120000"/>
                                    </a:lnTo>
                                    <a:lnTo>
                                      <a:pt x="111429" y="0"/>
                                    </a:lnTo>
                                    <a:lnTo>
                                      <a:pt x="120000" y="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44" name="Shape 44"/>
                            <wps:spPr>
                              <a:xfrm>
                                <a:off x="496" y="1326629"/>
                                <a:ext cx="1793902" cy="547140"/>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96" y="1326629"/>
                                <a:ext cx="1793902" cy="5471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Corriente </w:t>
                                  </w:r>
                                </w:p>
                              </w:txbxContent>
                            </wps:txbx>
                            <wps:bodyPr anchorCtr="0" anchor="ctr" bIns="7600" lIns="7600" spcFirstLastPara="1" rIns="7600" wrap="square" tIns="7600">
                              <a:noAutofit/>
                            </wps:bodyPr>
                          </wps:wsp>
                          <wps:wsp>
                            <wps:cNvSpPr/>
                            <wps:cNvPr id="46" name="Shape 46"/>
                            <wps:spPr>
                              <a:xfrm>
                                <a:off x="4305862" y="247329"/>
                                <a:ext cx="1793902" cy="547140"/>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305862" y="247329"/>
                                <a:ext cx="1793902" cy="5471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Walter Hunziker y Kurt Krapf os padres del turismo1942</w:t>
                                  </w:r>
                                </w:p>
                              </w:txbxContent>
                            </wps:txbx>
                            <wps:bodyPr anchorCtr="0" anchor="ctr" bIns="7600" lIns="7600" spcFirstLastPara="1" rIns="7600" wrap="square" tIns="7600">
                              <a:noAutofit/>
                            </wps:bodyPr>
                          </wps:wsp>
                          <wps:wsp>
                            <wps:cNvSpPr/>
                            <wps:cNvPr id="48" name="Shape 48"/>
                            <wps:spPr>
                              <a:xfrm>
                                <a:off x="4305862" y="1018707"/>
                                <a:ext cx="1836023" cy="998946"/>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305862" y="1018707"/>
                                <a:ext cx="1836023" cy="9989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El turismo es el conjunto de relaciones producidas por el desplazamiento y permanencia de personas fuera de su lugar de residencia, sin que intervenga el .</w:t>
                                  </w:r>
                                </w:p>
                              </w:txbxContent>
                            </wps:txbx>
                            <wps:bodyPr anchorCtr="0" anchor="ctr" bIns="6350" lIns="6350" spcFirstLastPara="1" rIns="6350" wrap="square" tIns="6350">
                              <a:noAutofit/>
                            </wps:bodyPr>
                          </wps:wsp>
                          <wps:wsp>
                            <wps:cNvSpPr/>
                            <wps:cNvPr id="50" name="Shape 50"/>
                            <wps:spPr>
                              <a:xfrm>
                                <a:off x="4305862" y="2241892"/>
                                <a:ext cx="1836023" cy="711178"/>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4305862" y="2241892"/>
                                <a:ext cx="1836023" cy="7111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Alberto Cessa1972l turismo es un fenómeno cuyo epicentro es el ser humano.</w:t>
                                  </w:r>
                                </w:p>
                              </w:txbxContent>
                            </wps:txbx>
                            <wps:bodyPr anchorCtr="0" anchor="ctr" bIns="6350" lIns="6350" spcFirstLastPara="1" rIns="6350" wrap="square" tIns="6350">
                              <a:noAutofit/>
                            </wps:bodyPr>
                          </wps:wsp>
                          <wps:wsp>
                            <wps:cNvSpPr/>
                            <wps:cNvPr id="52" name="Shape 52"/>
                            <wps:spPr>
                              <a:xfrm>
                                <a:off x="2153179" y="940940"/>
                                <a:ext cx="1793902" cy="547140"/>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153179" y="940940"/>
                                <a:ext cx="1793902" cy="5471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Escuela </w:t>
                                  </w:r>
                                </w:p>
                              </w:txbxContent>
                            </wps:txbx>
                            <wps:bodyPr anchorCtr="0" anchor="ctr" bIns="7600" lIns="7600" spcFirstLastPara="1" rIns="7600" wrap="square" tIns="7600">
                              <a:noAutofit/>
                            </wps:bodyPr>
                          </wps:wsp>
                        </wpg:grpSp>
                      </wpg:grpSp>
                    </wpg:wgp>
                  </a:graphicData>
                </a:graphic>
              </wp:inline>
            </w:drawing>
          </mc:Choice>
          <mc:Fallback>
            <w:drawing>
              <wp:inline distB="0" distT="0" distL="0" distR="0">
                <wp:extent cx="5981700" cy="2600719"/>
                <wp:effectExtent b="0" l="0" r="0" t="0"/>
                <wp:docPr id="1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5981700" cy="26007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spacing w:after="160" w:line="259" w:lineRule="auto"/>
        <w:rPr>
          <w:color w:val="000000"/>
          <w:sz w:val="20"/>
          <w:szCs w:val="20"/>
        </w:rPr>
      </w:pPr>
      <w:r w:rsidDel="00000000" w:rsidR="00000000" w:rsidRPr="00000000">
        <w:rPr>
          <w:color w:val="000000"/>
          <w:sz w:val="20"/>
          <w:szCs w:val="20"/>
          <w:rtl w:val="0"/>
        </w:rPr>
        <w:t xml:space="preserve">Nota. Tomada de Jiménez (1990).</w:t>
      </w:r>
    </w:p>
    <w:p w:rsidR="00000000" w:rsidDel="00000000" w:rsidP="00000000" w:rsidRDefault="00000000" w:rsidRPr="00000000" w14:paraId="00000092">
      <w:pPr>
        <w:spacing w:after="160" w:line="259" w:lineRule="auto"/>
        <w:jc w:val="both"/>
        <w:rPr>
          <w:color w:val="000000"/>
          <w:sz w:val="20"/>
          <w:szCs w:val="20"/>
        </w:rPr>
      </w:pPr>
      <w:r w:rsidDel="00000000" w:rsidR="00000000" w:rsidRPr="00000000">
        <w:rPr>
          <w:color w:val="000000"/>
          <w:sz w:val="20"/>
          <w:szCs w:val="20"/>
          <w:rtl w:val="0"/>
        </w:rPr>
        <w:t xml:space="preserve">La corriente cinética como se pudo apreciar, se refiere a la evolución de la noción de turismo de corrientes a escuelas de turismo con relación psicosocial a lo sociológico.</w:t>
      </w:r>
    </w:p>
    <w:p w:rsidR="00000000" w:rsidDel="00000000" w:rsidP="00000000" w:rsidRDefault="00000000" w:rsidRPr="00000000" w14:paraId="00000093">
      <w:pPr>
        <w:spacing w:after="160" w:line="259" w:lineRule="auto"/>
        <w:jc w:val="both"/>
        <w:rPr>
          <w:color w:val="000000"/>
          <w:sz w:val="20"/>
          <w:szCs w:val="20"/>
        </w:rPr>
      </w:pPr>
      <w:r w:rsidDel="00000000" w:rsidR="00000000" w:rsidRPr="00000000">
        <w:rPr>
          <w:color w:val="000000"/>
          <w:sz w:val="20"/>
          <w:szCs w:val="20"/>
          <w:rtl w:val="0"/>
        </w:rPr>
        <w:t xml:space="preserve">Sabiendo esto, en la corriente psicosocial, como se aprecia en la siguiente figura, evidencia una importante evolución de ver el turismo como un tema de prestigio a entender el fenómeno turístico como una relación entre grupos sociales.</w:t>
      </w:r>
    </w:p>
    <w:p w:rsidR="00000000" w:rsidDel="00000000" w:rsidP="00000000" w:rsidRDefault="00000000" w:rsidRPr="00000000" w14:paraId="00000094">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095">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096">
      <w:pPr>
        <w:spacing w:after="160" w:line="259" w:lineRule="auto"/>
        <w:jc w:val="both"/>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97">
      <w:pPr>
        <w:spacing w:after="160" w:line="259" w:lineRule="auto"/>
        <w:jc w:val="both"/>
        <w:rPr>
          <w:i w:val="1"/>
          <w:color w:val="000000"/>
          <w:sz w:val="20"/>
          <w:szCs w:val="20"/>
        </w:rPr>
      </w:pPr>
      <w:r w:rsidDel="00000000" w:rsidR="00000000" w:rsidRPr="00000000">
        <w:rPr>
          <w:i w:val="1"/>
          <w:color w:val="000000"/>
          <w:sz w:val="20"/>
          <w:szCs w:val="20"/>
          <w:rtl w:val="0"/>
        </w:rPr>
        <w:t xml:space="preserve">Corriente psicosocial del turismo</w:t>
      </w:r>
    </w:p>
    <w:p w:rsidR="00000000" w:rsidDel="00000000" w:rsidP="00000000" w:rsidRDefault="00000000" w:rsidRPr="00000000" w14:paraId="00000098">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099">
      <w:pPr>
        <w:spacing w:line="259" w:lineRule="auto"/>
        <w:rPr>
          <w:color w:val="000000"/>
          <w:sz w:val="20"/>
          <w:szCs w:val="20"/>
        </w:rPr>
      </w:pPr>
      <w:r w:rsidDel="00000000" w:rsidR="00000000" w:rsidRPr="00000000">
        <w:rPr>
          <w:color w:val="000000"/>
          <w:sz w:val="20"/>
          <w:szCs w:val="20"/>
        </w:rPr>
        <mc:AlternateContent>
          <mc:Choice Requires="wpg">
            <w:drawing>
              <wp:inline distB="0" distT="0" distL="0" distR="0">
                <wp:extent cx="5612130" cy="3541395"/>
                <wp:effectExtent b="0" l="0" r="0" t="0"/>
                <wp:docPr id="16" name=""/>
                <a:graphic>
                  <a:graphicData uri="http://schemas.microsoft.com/office/word/2010/wordprocessingGroup">
                    <wpg:wgp>
                      <wpg:cNvGrpSpPr/>
                      <wpg:grpSpPr>
                        <a:xfrm>
                          <a:off x="0" y="0"/>
                          <a:ext cx="5612130" cy="3541395"/>
                          <a:chOff x="0" y="0"/>
                          <a:chExt cx="5612125" cy="3541375"/>
                        </a:xfrm>
                      </wpg:grpSpPr>
                      <wpg:grpSp>
                        <wpg:cNvGrpSpPr/>
                        <wpg:grpSpPr>
                          <a:xfrm>
                            <a:off x="0" y="0"/>
                            <a:ext cx="5612125" cy="3541375"/>
                            <a:chOff x="0" y="0"/>
                            <a:chExt cx="5612125" cy="3541375"/>
                          </a:xfrm>
                        </wpg:grpSpPr>
                        <wps:wsp>
                          <wps:cNvSpPr/>
                          <wps:cNvPr id="13" name="Shape 13"/>
                          <wps:spPr>
                            <a:xfrm>
                              <a:off x="0" y="0"/>
                              <a:ext cx="5612125" cy="354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514943" y="1669398"/>
                              <a:ext cx="874434" cy="101298"/>
                            </a:xfrm>
                            <a:custGeom>
                              <a:rect b="b" l="l" r="r" t="t"/>
                              <a:pathLst>
                                <a:path extrusionOk="0" h="120000" w="120000">
                                  <a:moveTo>
                                    <a:pt x="0" y="120000"/>
                                  </a:moveTo>
                                  <a:lnTo>
                                    <a:pt x="120000" y="120000"/>
                                  </a:lnTo>
                                  <a:lnTo>
                                    <a:pt x="120000" y="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88" name="Shape 88"/>
                          <wps:spPr>
                            <a:xfrm>
                              <a:off x="1514943" y="1770697"/>
                              <a:ext cx="2119620" cy="1134818"/>
                            </a:xfrm>
                            <a:custGeom>
                              <a:rect b="b" l="l" r="r" t="t"/>
                              <a:pathLst>
                                <a:path extrusionOk="0" h="120000" w="120000">
                                  <a:moveTo>
                                    <a:pt x="0" y="0"/>
                                  </a:moveTo>
                                  <a:lnTo>
                                    <a:pt x="111429" y="0"/>
                                  </a:lnTo>
                                  <a:lnTo>
                                    <a:pt x="111429"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89" name="Shape 89"/>
                          <wps:spPr>
                            <a:xfrm>
                              <a:off x="1514943" y="1686056"/>
                              <a:ext cx="2119620" cy="91440"/>
                            </a:xfrm>
                            <a:custGeom>
                              <a:rect b="b" l="l" r="r" t="t"/>
                              <a:pathLst>
                                <a:path extrusionOk="0" h="120000" w="120000">
                                  <a:moveTo>
                                    <a:pt x="0" y="111076"/>
                                  </a:moveTo>
                                  <a:lnTo>
                                    <a:pt x="111429" y="111076"/>
                                  </a:lnTo>
                                  <a:lnTo>
                                    <a:pt x="111429" y="60000"/>
                                  </a:lnTo>
                                  <a:lnTo>
                                    <a:pt x="120000" y="6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90" name="Shape 90"/>
                          <wps:spPr>
                            <a:xfrm>
                              <a:off x="1514943" y="596958"/>
                              <a:ext cx="2119620" cy="1173738"/>
                            </a:xfrm>
                            <a:custGeom>
                              <a:rect b="b" l="l" r="r" t="t"/>
                              <a:pathLst>
                                <a:path extrusionOk="0" h="120000" w="120000">
                                  <a:moveTo>
                                    <a:pt x="0" y="120000"/>
                                  </a:moveTo>
                                  <a:lnTo>
                                    <a:pt x="111429" y="120000"/>
                                  </a:lnTo>
                                  <a:lnTo>
                                    <a:pt x="111429" y="0"/>
                                  </a:lnTo>
                                  <a:lnTo>
                                    <a:pt x="120000" y="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91" name="Shape 91"/>
                          <wps:spPr>
                            <a:xfrm>
                              <a:off x="929" y="1539810"/>
                              <a:ext cx="1514014" cy="461774"/>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2" name="Shape 92"/>
                          <wps:spPr>
                            <a:xfrm>
                              <a:off x="929" y="1539810"/>
                              <a:ext cx="1514014" cy="4617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Corriente psicosocial</w:t>
                                </w:r>
                              </w:p>
                            </w:txbxContent>
                          </wps:txbx>
                          <wps:bodyPr anchorCtr="0" anchor="ctr" bIns="6975" lIns="6975" spcFirstLastPara="1" rIns="6975" wrap="square" tIns="6975">
                            <a:noAutofit/>
                          </wps:bodyPr>
                        </wps:wsp>
                        <wps:wsp>
                          <wps:cNvSpPr/>
                          <wps:cNvPr id="93" name="Shape 93"/>
                          <wps:spPr>
                            <a:xfrm>
                              <a:off x="3634564" y="185120"/>
                              <a:ext cx="1930807" cy="823676"/>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3634564" y="185120"/>
                              <a:ext cx="1930807" cy="8236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Johan Wizinga (1939): el turismo es una relación social entre grupos de personas</w:t>
                                </w:r>
                              </w:p>
                            </w:txbxContent>
                          </wps:txbx>
                          <wps:bodyPr anchorCtr="0" anchor="ctr" bIns="6975" lIns="6975" spcFirstLastPara="1" rIns="6975" wrap="square" tIns="6975">
                            <a:noAutofit/>
                          </wps:bodyPr>
                        </wps:wsp>
                        <wps:wsp>
                          <wps:cNvSpPr/>
                          <wps:cNvPr id="95" name="Shape 95"/>
                          <wps:spPr>
                            <a:xfrm>
                              <a:off x="3634564" y="1198048"/>
                              <a:ext cx="1968991" cy="1067456"/>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a:off x="3634564" y="1198048"/>
                              <a:ext cx="1968991" cy="10674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OMT (1981): reconoce que los efectos económicos del turismo no son lo más importante, que el turismo valida ante todo los valores, sociales, culturales y humanos.</w:t>
                                </w:r>
                              </w:p>
                            </w:txbxContent>
                          </wps:txbx>
                          <wps:bodyPr anchorCtr="0" anchor="ctr" bIns="6975" lIns="6975" spcFirstLastPara="1" rIns="6975" wrap="square" tIns="6975">
                            <a:noAutofit/>
                          </wps:bodyPr>
                        </wps:wsp>
                        <wps:wsp>
                          <wps:cNvSpPr/>
                          <wps:cNvPr id="97" name="Shape 97"/>
                          <wps:spPr>
                            <a:xfrm>
                              <a:off x="3634564" y="2454756"/>
                              <a:ext cx="1976636" cy="90151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8" name="Shape 98"/>
                          <wps:spPr>
                            <a:xfrm>
                              <a:off x="3634564" y="2454756"/>
                              <a:ext cx="1976636" cy="90151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T. Tiblewisky (1982): el turismo es un encuentro fortuito de sujetos humanos del que se deriva un contacto social personal.</w:t>
                                </w:r>
                              </w:p>
                            </w:txbxContent>
                          </wps:txbx>
                          <wps:bodyPr anchorCtr="0" anchor="ctr" bIns="6975" lIns="6975" spcFirstLastPara="1" rIns="6975" wrap="square" tIns="6975">
                            <a:noAutofit/>
                          </wps:bodyPr>
                        </wps:wsp>
                        <wps:wsp>
                          <wps:cNvSpPr/>
                          <wps:cNvPr id="99" name="Shape 99"/>
                          <wps:spPr>
                            <a:xfrm>
                              <a:off x="1632370" y="1207624"/>
                              <a:ext cx="1514014" cy="461774"/>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632370" y="1207624"/>
                              <a:ext cx="1514014" cy="4617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1"/>
                                    <w:vertAlign w:val="baseline"/>
                                  </w:rPr>
                                  <w:t xml:space="preserve">Escuela sociológica del turismo</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612130" cy="3541395"/>
                <wp:effectExtent b="0" l="0" r="0" t="0"/>
                <wp:docPr id="16"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612130" cy="35413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spacing w:after="160" w:line="259" w:lineRule="auto"/>
        <w:rPr>
          <w:color w:val="000000"/>
          <w:sz w:val="20"/>
          <w:szCs w:val="20"/>
        </w:rPr>
      </w:pPr>
      <w:r w:rsidDel="00000000" w:rsidR="00000000" w:rsidRPr="00000000">
        <w:rPr>
          <w:color w:val="000000"/>
          <w:sz w:val="20"/>
          <w:szCs w:val="20"/>
          <w:rtl w:val="0"/>
        </w:rPr>
        <w:t xml:space="preserve">De acuerdo con el desarrollo de estas escuelas, aparecen las tendencias turísticas que también conceptualizan sobre turismo así: </w:t>
      </w:r>
    </w:p>
    <w:p w:rsidR="00000000" w:rsidDel="00000000" w:rsidP="00000000" w:rsidRDefault="00000000" w:rsidRPr="00000000" w14:paraId="0000009B">
      <w:pPr>
        <w:spacing w:after="160" w:line="259" w:lineRule="auto"/>
        <w:rPr>
          <w:color w:val="000000"/>
          <w:sz w:val="20"/>
          <w:szCs w:val="20"/>
        </w:rPr>
      </w:pPr>
      <w:r w:rsidDel="00000000" w:rsidR="00000000" w:rsidRPr="00000000">
        <w:rPr>
          <w:b w:val="1"/>
          <w:color w:val="000000"/>
          <w:sz w:val="20"/>
          <w:szCs w:val="20"/>
          <w:rtl w:val="0"/>
        </w:rPr>
        <w:t xml:space="preserve">Tabla 2</w:t>
      </w:r>
      <w:del w:author="JGOA" w:id="0" w:date="2022-03-19T20:58:00Z">
        <w:r w:rsidDel="00000000" w:rsidR="00000000" w:rsidRPr="00000000">
          <w:rPr>
            <w:b w:val="1"/>
            <w:color w:val="000000"/>
            <w:sz w:val="20"/>
            <w:szCs w:val="20"/>
            <w:rtl w:val="0"/>
          </w:rPr>
          <w:delText xml:space="preserve">.</w:delText>
        </w:r>
      </w:del>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Las tendencias del turismo, consecuencia de las escuelas turísticas</w:t>
      </w:r>
      <w:r w:rsidDel="00000000" w:rsidR="00000000" w:rsidRPr="00000000">
        <w:rPr>
          <w:rtl w:val="0"/>
        </w:rPr>
      </w:r>
    </w:p>
    <w:p w:rsidR="00000000" w:rsidDel="00000000" w:rsidP="00000000" w:rsidRDefault="00000000" w:rsidRPr="00000000" w14:paraId="0000009C">
      <w:pPr>
        <w:spacing w:after="160" w:line="259" w:lineRule="auto"/>
        <w:rPr>
          <w:color w:val="000000"/>
          <w:sz w:val="20"/>
          <w:szCs w:val="20"/>
        </w:rPr>
      </w:pPr>
      <w:r w:rsidDel="00000000" w:rsidR="00000000" w:rsidRPr="00000000">
        <w:rPr>
          <w:color w:val="000000"/>
          <w:sz w:val="20"/>
          <w:szCs w:val="20"/>
        </w:rPr>
        <mc:AlternateContent>
          <mc:Choice Requires="wpg">
            <w:drawing>
              <wp:inline distB="0" distT="0" distL="0" distR="0">
                <wp:extent cx="5526157" cy="1739347"/>
                <wp:effectExtent b="0" l="0" r="0" t="0"/>
                <wp:docPr id="15" name=""/>
                <a:graphic>
                  <a:graphicData uri="http://schemas.microsoft.com/office/word/2010/wordprocessingGroup">
                    <wpg:wgp>
                      <wpg:cNvGrpSpPr/>
                      <wpg:grpSpPr>
                        <a:xfrm>
                          <a:off x="2582922" y="2910327"/>
                          <a:ext cx="5526157" cy="1739347"/>
                          <a:chOff x="2582922" y="2910327"/>
                          <a:chExt cx="5526157" cy="1739347"/>
                        </a:xfrm>
                      </wpg:grpSpPr>
                      <wpg:grpSp>
                        <wpg:cNvGrpSpPr/>
                        <wpg:grpSpPr>
                          <a:xfrm>
                            <a:off x="2582922" y="2910327"/>
                            <a:ext cx="5526157" cy="1739347"/>
                            <a:chOff x="0" y="0"/>
                            <a:chExt cx="5526150" cy="1739325"/>
                          </a:xfrm>
                        </wpg:grpSpPr>
                        <wps:wsp>
                          <wps:cNvSpPr/>
                          <wps:cNvPr id="13" name="Shape 13"/>
                          <wps:spPr>
                            <a:xfrm>
                              <a:off x="0" y="0"/>
                              <a:ext cx="5526150" cy="173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526150" cy="1739325"/>
                              <a:chOff x="0" y="0"/>
                              <a:chExt cx="5526150" cy="1739325"/>
                            </a:xfrm>
                          </wpg:grpSpPr>
                          <wps:wsp>
                            <wps:cNvSpPr/>
                            <wps:cNvPr id="73" name="Shape 73"/>
                            <wps:spPr>
                              <a:xfrm>
                                <a:off x="0" y="0"/>
                                <a:ext cx="5526150" cy="173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726" y="7833"/>
                                <a:ext cx="1683750" cy="230400"/>
                              </a:xfrm>
                              <a:prstGeom prst="rect">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726" y="7833"/>
                                <a:ext cx="1683750" cy="2304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Tendencia </w:t>
                                  </w:r>
                                </w:p>
                              </w:txbxContent>
                            </wps:txbx>
                            <wps:bodyPr anchorCtr="0" anchor="ctr" bIns="40625" lIns="71100" spcFirstLastPara="1" rIns="71100" wrap="square" tIns="40625">
                              <a:noAutofit/>
                            </wps:bodyPr>
                          </wps:wsp>
                          <wps:wsp>
                            <wps:cNvSpPr/>
                            <wps:cNvPr id="76" name="Shape 76"/>
                            <wps:spPr>
                              <a:xfrm>
                                <a:off x="1726" y="238233"/>
                                <a:ext cx="1683750" cy="1493280"/>
                              </a:xfrm>
                              <a:prstGeom prst="rect">
                                <a:avLst/>
                              </a:prstGeom>
                              <a:solidFill>
                                <a:srgbClr val="CFDEEF">
                                  <a:alpha val="89411"/>
                                </a:srgbClr>
                              </a:solidFill>
                              <a:ln cap="flat" cmpd="sng" w="12700">
                                <a:solidFill>
                                  <a:srgbClr val="CFDEEF">
                                    <a:alpha val="89411"/>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726" y="238233"/>
                                <a:ext cx="1683750" cy="149328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El turismo tiene dos tendencias:</w:t>
                                  </w:r>
                                </w:p>
                                <w:p w:rsidR="00000000" w:rsidDel="00000000" w:rsidP="00000000" w:rsidRDefault="00000000" w:rsidRPr="00000000">
                                  <w:pPr>
                                    <w:spacing w:after="0" w:before="3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el turismo es un problema social solucionable Kabes 1978. </w:t>
                                  </w:r>
                                </w:p>
                                <w:p w:rsidR="00000000" w:rsidDel="00000000" w:rsidP="00000000" w:rsidRDefault="00000000" w:rsidRPr="00000000">
                                  <w:pPr>
                                    <w:spacing w:after="0" w:before="3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Negativa </w:t>
                                  </w:r>
                                  <w:r w:rsidDel="00000000" w:rsidR="00000000" w:rsidRPr="00000000">
                                    <w:rPr>
                                      <w:rFonts w:ascii="Arial" w:cs="Arial" w:eastAsia="Arial" w:hAnsi="Arial"/>
                                      <w:b w:val="0"/>
                                      <w:i w:val="0"/>
                                      <w:smallCaps w:val="0"/>
                                      <w:strike w:val="0"/>
                                      <w:color w:val="000000"/>
                                      <w:sz w:val="20"/>
                                      <w:vertAlign w:val="baseline"/>
                                    </w:rPr>
                                    <w:t xml:space="preserve">l turismoesuna forma de que los ricos  a los pobres.</w:t>
                                  </w:r>
                                </w:p>
                              </w:txbxContent>
                            </wps:txbx>
                            <wps:bodyPr anchorCtr="0" anchor="t" bIns="80000" lIns="53325" spcFirstLastPara="1" rIns="71100" wrap="square" tIns="53325">
                              <a:noAutofit/>
                            </wps:bodyPr>
                          </wps:wsp>
                          <wps:wsp>
                            <wps:cNvSpPr/>
                            <wps:cNvPr id="78" name="Shape 78"/>
                            <wps:spPr>
                              <a:xfrm>
                                <a:off x="1921203" y="7833"/>
                                <a:ext cx="1683750" cy="230400"/>
                              </a:xfrm>
                              <a:prstGeom prst="rect">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921203" y="7833"/>
                                <a:ext cx="1683750" cy="2304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Tendencia 	</w:t>
                                  </w:r>
                                </w:p>
                              </w:txbxContent>
                            </wps:txbx>
                            <wps:bodyPr anchorCtr="0" anchor="ctr" bIns="40625" lIns="71100" spcFirstLastPara="1" rIns="71100" wrap="square" tIns="40625">
                              <a:noAutofit/>
                            </wps:bodyPr>
                          </wps:wsp>
                          <wps:wsp>
                            <wps:cNvSpPr/>
                            <wps:cNvPr id="80" name="Shape 80"/>
                            <wps:spPr>
                              <a:xfrm>
                                <a:off x="1921203" y="238233"/>
                                <a:ext cx="1683750" cy="1493280"/>
                              </a:xfrm>
                              <a:prstGeom prst="rect">
                                <a:avLst/>
                              </a:prstGeom>
                              <a:solidFill>
                                <a:srgbClr val="CFDEEF">
                                  <a:alpha val="89411"/>
                                </a:srgbClr>
                              </a:solidFill>
                              <a:ln cap="flat" cmpd="sng" w="12700">
                                <a:solidFill>
                                  <a:srgbClr val="CFDEEF">
                                    <a:alpha val="89411"/>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921203" y="238233"/>
                                <a:ext cx="1683750" cy="149328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 Cribier 1969l turismo es un problema social porque aumentan los turista y disminuye la calidad del espacio para vacaciones </w:t>
                                  </w:r>
                                </w:p>
                              </w:txbxContent>
                            </wps:txbx>
                            <wps:bodyPr anchorCtr="0" anchor="t" bIns="80000" lIns="53325" spcFirstLastPara="1" rIns="71100" wrap="square" tIns="53325">
                              <a:noAutofit/>
                            </wps:bodyPr>
                          </wps:wsp>
                          <wps:wsp>
                            <wps:cNvSpPr/>
                            <wps:cNvPr id="82" name="Shape 82"/>
                            <wps:spPr>
                              <a:xfrm>
                                <a:off x="3840679" y="7833"/>
                                <a:ext cx="1683750" cy="230400"/>
                              </a:xfrm>
                              <a:prstGeom prst="rect">
                                <a:avLst/>
                              </a:prstGeom>
                              <a:solidFill>
                                <a:srgbClr val="599BD5"/>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840679" y="7833"/>
                                <a:ext cx="1683750" cy="2304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Tendencia </w:t>
                                  </w:r>
                                </w:p>
                              </w:txbxContent>
                            </wps:txbx>
                            <wps:bodyPr anchorCtr="0" anchor="ctr" bIns="40625" lIns="71100" spcFirstLastPara="1" rIns="71100" wrap="square" tIns="40625">
                              <a:noAutofit/>
                            </wps:bodyPr>
                          </wps:wsp>
                          <wps:wsp>
                            <wps:cNvSpPr/>
                            <wps:cNvPr id="84" name="Shape 84"/>
                            <wps:spPr>
                              <a:xfrm>
                                <a:off x="3840679" y="238233"/>
                                <a:ext cx="1683750" cy="1493280"/>
                              </a:xfrm>
                              <a:prstGeom prst="rect">
                                <a:avLst/>
                              </a:prstGeom>
                              <a:solidFill>
                                <a:srgbClr val="CFDEEF">
                                  <a:alpha val="89411"/>
                                </a:srgbClr>
                              </a:solidFill>
                              <a:ln cap="flat" cmpd="sng" w="12700">
                                <a:solidFill>
                                  <a:srgbClr val="CFDEEF">
                                    <a:alpha val="89411"/>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840679" y="238233"/>
                                <a:ext cx="1683750" cy="149328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V.B. Cerny 1983l turismo es un hecho de resultados , que posee un  de influencia  y cultural</w:t>
                                  </w:r>
                                </w:p>
                              </w:txbxContent>
                            </wps:txbx>
                            <wps:bodyPr anchorCtr="0" anchor="t" bIns="80000" lIns="53325" spcFirstLastPara="1" rIns="71100" wrap="square" tIns="53325">
                              <a:noAutofit/>
                            </wps:bodyPr>
                          </wps:wsp>
                        </wpg:grpSp>
                      </wpg:grpSp>
                    </wpg:wgp>
                  </a:graphicData>
                </a:graphic>
              </wp:inline>
            </w:drawing>
          </mc:Choice>
          <mc:Fallback>
            <w:drawing>
              <wp:inline distB="0" distT="0" distL="0" distR="0">
                <wp:extent cx="5526157" cy="1739347"/>
                <wp:effectExtent b="0" l="0" r="0" t="0"/>
                <wp:docPr id="15"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5526157" cy="17393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spacing w:after="160" w:line="259" w:lineRule="auto"/>
        <w:rPr>
          <w:color w:val="000000"/>
          <w:sz w:val="20"/>
          <w:szCs w:val="20"/>
        </w:rPr>
      </w:pPr>
      <w:r w:rsidDel="00000000" w:rsidR="00000000" w:rsidRPr="00000000">
        <w:rPr>
          <w:color w:val="000000"/>
          <w:sz w:val="20"/>
          <w:szCs w:val="20"/>
          <w:rtl w:val="0"/>
        </w:rPr>
        <w:t xml:space="preserve">Nota. Tomada de Jiménez (1990).</w:t>
      </w:r>
    </w:p>
    <w:p w:rsidR="00000000" w:rsidDel="00000000" w:rsidP="00000000" w:rsidRDefault="00000000" w:rsidRPr="00000000" w14:paraId="0000009E">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09F">
      <w:pPr>
        <w:spacing w:after="160" w:line="259" w:lineRule="auto"/>
        <w:jc w:val="both"/>
        <w:rPr>
          <w:color w:val="000000"/>
          <w:sz w:val="20"/>
          <w:szCs w:val="20"/>
        </w:rPr>
      </w:pPr>
      <w:r w:rsidDel="00000000" w:rsidR="00000000" w:rsidRPr="00000000">
        <w:rPr>
          <w:color w:val="000000"/>
          <w:sz w:val="20"/>
          <w:szCs w:val="20"/>
          <w:rtl w:val="0"/>
        </w:rPr>
        <w:t xml:space="preserve">Así, se evidencia cómo el concepto turismo no está unificado, simplemente porque existen muchos teóricos del turismo, en diferentes escuelas del turismo; esta diversidad de opiniones, sin lugar a dudas ha permitido que el turismo avance en varias direcciones sin que una sea más importante que la otra.</w:t>
      </w:r>
    </w:p>
    <w:p w:rsidR="00000000" w:rsidDel="00000000" w:rsidP="00000000" w:rsidRDefault="00000000" w:rsidRPr="00000000" w14:paraId="000000A0">
      <w:pPr>
        <w:spacing w:after="160" w:line="259" w:lineRule="auto"/>
        <w:jc w:val="both"/>
        <w:rPr>
          <w:color w:val="000000"/>
          <w:sz w:val="20"/>
          <w:szCs w:val="20"/>
        </w:rPr>
      </w:pPr>
      <w:r w:rsidDel="00000000" w:rsidR="00000000" w:rsidRPr="00000000">
        <w:rPr>
          <w:color w:val="000000"/>
          <w:sz w:val="20"/>
          <w:szCs w:val="20"/>
          <w:rtl w:val="0"/>
        </w:rPr>
        <w:t xml:space="preserve">Según la Organización Mundial del turismo (OMT) (2006), el turismo comprende las actividades que realizan las personas (turistas) durante sus viajes y estancias en lugares distintos al de su entorno habitual, por un periodo de tiempo consecutivo inferior a un año, con fines de ocio, por negocios y otros motivos (Ibáñez y Cabrera, 2011).</w:t>
      </w:r>
    </w:p>
    <w:p w:rsidR="00000000" w:rsidDel="00000000" w:rsidP="00000000" w:rsidRDefault="00000000" w:rsidRPr="00000000" w14:paraId="000000A1">
      <w:pPr>
        <w:spacing w:after="160" w:line="259" w:lineRule="auto"/>
        <w:jc w:val="both"/>
        <w:rPr>
          <w:color w:val="000000"/>
          <w:sz w:val="20"/>
          <w:szCs w:val="20"/>
        </w:rPr>
      </w:pPr>
      <w:r w:rsidDel="00000000" w:rsidR="00000000" w:rsidRPr="00000000">
        <w:rPr>
          <w:color w:val="000000"/>
          <w:sz w:val="20"/>
          <w:szCs w:val="20"/>
          <w:rtl w:val="0"/>
        </w:rPr>
        <w:t xml:space="preserve">Cada día que avanza el mundo, a nivel político, económico social y tecnológico, seguramente se evidenciarán nuevos conceptos sobre la actividad que involucra prácticamente todos los aspectos de relacionamiento del ser humano.</w:t>
      </w:r>
    </w:p>
    <w:p w:rsidR="00000000" w:rsidDel="00000000" w:rsidP="00000000" w:rsidRDefault="00000000" w:rsidRPr="00000000" w14:paraId="000000A2">
      <w:pPr>
        <w:pStyle w:val="Heading2"/>
        <w:rPr>
          <w:sz w:val="20"/>
          <w:szCs w:val="20"/>
        </w:rPr>
      </w:pPr>
      <w:r w:rsidDel="00000000" w:rsidR="00000000" w:rsidRPr="00000000">
        <w:rPr>
          <w:sz w:val="20"/>
          <w:szCs w:val="20"/>
          <w:rtl w:val="0"/>
        </w:rPr>
        <w:t xml:space="preserve"> Morfología turística</w:t>
      </w:r>
    </w:p>
    <w:p w:rsidR="00000000" w:rsidDel="00000000" w:rsidP="00000000" w:rsidRDefault="00000000" w:rsidRPr="00000000" w14:paraId="000000A3">
      <w:pPr>
        <w:spacing w:after="160" w:line="259" w:lineRule="auto"/>
        <w:rPr>
          <w:color w:val="000000"/>
          <w:sz w:val="20"/>
          <w:szCs w:val="20"/>
        </w:rPr>
      </w:pPr>
      <w:r w:rsidDel="00000000" w:rsidR="00000000" w:rsidRPr="00000000">
        <w:rPr>
          <w:color w:val="000000"/>
          <w:sz w:val="20"/>
          <w:szCs w:val="20"/>
          <w:rtl w:val="0"/>
        </w:rPr>
        <w:t xml:space="preserve">Es la clasificación de las formas en que se realiza la actividad turística, la cual procede de cuatro factores básicos:</w:t>
      </w:r>
    </w:p>
    <w:p w:rsidR="00000000" w:rsidDel="00000000" w:rsidP="00000000" w:rsidRDefault="00000000" w:rsidRPr="00000000" w14:paraId="000000A4">
      <w:pPr>
        <w:numPr>
          <w:ilvl w:val="0"/>
          <w:numId w:val="10"/>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b w:val="1"/>
          <w:color w:val="000000"/>
          <w:sz w:val="20"/>
          <w:szCs w:val="20"/>
          <w:rtl w:val="0"/>
        </w:rPr>
        <w:t xml:space="preserve">Factor cinético- estático:</w:t>
      </w:r>
      <w:r w:rsidDel="00000000" w:rsidR="00000000" w:rsidRPr="00000000">
        <w:rPr>
          <w:color w:val="000000"/>
          <w:sz w:val="20"/>
          <w:szCs w:val="20"/>
          <w:rtl w:val="0"/>
        </w:rPr>
        <w:t xml:space="preserve"> es decir, la clasificación desde el punto de vista del desplazamiento.</w:t>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b w:val="1"/>
          <w:color w:val="000000"/>
          <w:sz w:val="20"/>
          <w:szCs w:val="20"/>
          <w:rtl w:val="0"/>
        </w:rPr>
        <w:t xml:space="preserve">Factor económico y de los bienes:</w:t>
      </w:r>
      <w:r w:rsidDel="00000000" w:rsidR="00000000" w:rsidRPr="00000000">
        <w:rPr>
          <w:color w:val="000000"/>
          <w:sz w:val="20"/>
          <w:szCs w:val="20"/>
          <w:rtl w:val="0"/>
        </w:rPr>
        <w:t xml:space="preserve"> es la utilización de atractivos y servicios turísticos en un intercambio de bienes por dinero.</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b w:val="1"/>
          <w:color w:val="000000"/>
          <w:sz w:val="20"/>
          <w:szCs w:val="20"/>
          <w:rtl w:val="0"/>
        </w:rPr>
        <w:t xml:space="preserve">Factor sociológico:</w:t>
      </w:r>
      <w:r w:rsidDel="00000000" w:rsidR="00000000" w:rsidRPr="00000000">
        <w:rPr>
          <w:color w:val="000000"/>
          <w:sz w:val="20"/>
          <w:szCs w:val="20"/>
          <w:rtl w:val="0"/>
        </w:rPr>
        <w:t xml:space="preserve"> es la relación que surge entre el turista y el receptor.</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pacing w:after="160" w:line="259" w:lineRule="auto"/>
        <w:ind w:left="720" w:hanging="360"/>
        <w:jc w:val="both"/>
        <w:rPr>
          <w:color w:val="000000"/>
          <w:sz w:val="20"/>
          <w:szCs w:val="20"/>
        </w:rPr>
      </w:pPr>
      <w:r w:rsidDel="00000000" w:rsidR="00000000" w:rsidRPr="00000000">
        <w:rPr>
          <w:b w:val="1"/>
          <w:color w:val="000000"/>
          <w:sz w:val="20"/>
          <w:szCs w:val="20"/>
          <w:rtl w:val="0"/>
        </w:rPr>
        <w:t xml:space="preserve">Factor lúdico-motivacional:</w:t>
      </w:r>
      <w:r w:rsidDel="00000000" w:rsidR="00000000" w:rsidRPr="00000000">
        <w:rPr>
          <w:color w:val="000000"/>
          <w:sz w:val="20"/>
          <w:szCs w:val="20"/>
          <w:rtl w:val="0"/>
        </w:rPr>
        <w:t xml:space="preserve"> es la realización de sueños y motivaciones turísticas, que dan satisfacción al turista.</w:t>
      </w:r>
    </w:p>
    <w:p w:rsidR="00000000" w:rsidDel="00000000" w:rsidP="00000000" w:rsidRDefault="00000000" w:rsidRPr="00000000" w14:paraId="000000A8">
      <w:pPr>
        <w:spacing w:after="160" w:line="259" w:lineRule="auto"/>
        <w:rPr>
          <w:color w:val="000000"/>
          <w:sz w:val="20"/>
          <w:szCs w:val="20"/>
        </w:rPr>
      </w:pPr>
      <w:r w:rsidDel="00000000" w:rsidR="00000000" w:rsidRPr="00000000">
        <w:rPr>
          <w:color w:val="000000"/>
          <w:sz w:val="20"/>
          <w:szCs w:val="20"/>
          <w:rtl w:val="0"/>
        </w:rPr>
        <w:t xml:space="preserve">Con base en lo anterior, Jiménez (1990), propone la siguiente morfología:</w:t>
      </w:r>
    </w:p>
    <w:tbl>
      <w:tblPr>
        <w:tblStyle w:val="Table6"/>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5"/>
        <w:gridCol w:w="782"/>
        <w:gridCol w:w="2977"/>
        <w:gridCol w:w="850"/>
        <w:gridCol w:w="2977"/>
        <w:tblGridChange w:id="0">
          <w:tblGrid>
            <w:gridCol w:w="1765"/>
            <w:gridCol w:w="782"/>
            <w:gridCol w:w="2977"/>
            <w:gridCol w:w="850"/>
            <w:gridCol w:w="2977"/>
          </w:tblGrid>
        </w:tblGridChange>
      </w:tblGrid>
      <w:tr>
        <w:trPr>
          <w:cantSplit w:val="0"/>
          <w:tblHeader w:val="0"/>
        </w:trPr>
        <w:tc>
          <w:tcPr>
            <w:tcBorders>
              <w:bottom w:color="000000" w:space="0" w:sz="4" w:val="single"/>
              <w:right w:color="000000" w:space="0" w:sz="4" w:val="single"/>
            </w:tcBorders>
            <w:shd w:fill="9cc3e5" w:val="clear"/>
          </w:tcPr>
          <w:p w:rsidR="00000000" w:rsidDel="00000000" w:rsidP="00000000" w:rsidRDefault="00000000" w:rsidRPr="00000000" w14:paraId="000000A9">
            <w:pPr>
              <w:spacing w:line="259" w:lineRule="auto"/>
              <w:jc w:val="center"/>
              <w:rPr>
                <w:b w:val="1"/>
                <w:color w:val="000000"/>
                <w:sz w:val="20"/>
                <w:szCs w:val="20"/>
              </w:rPr>
            </w:pPr>
            <w:r w:rsidDel="00000000" w:rsidR="00000000" w:rsidRPr="00000000">
              <w:rPr>
                <w:b w:val="1"/>
                <w:color w:val="000000"/>
                <w:sz w:val="20"/>
                <w:szCs w:val="20"/>
                <w:rtl w:val="0"/>
              </w:rPr>
              <w:t xml:space="preserve">Clase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AA">
            <w:pPr>
              <w:spacing w:line="259" w:lineRule="auto"/>
              <w:rPr>
                <w:color w:val="000000"/>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9cc3e5" w:val="clear"/>
          </w:tcPr>
          <w:p w:rsidR="00000000" w:rsidDel="00000000" w:rsidP="00000000" w:rsidRDefault="00000000" w:rsidRPr="00000000" w14:paraId="000000AB">
            <w:pPr>
              <w:spacing w:line="259" w:lineRule="auto"/>
              <w:jc w:val="center"/>
              <w:rPr>
                <w:b w:val="1"/>
                <w:color w:val="000000"/>
                <w:sz w:val="20"/>
                <w:szCs w:val="20"/>
              </w:rPr>
            </w:pPr>
            <w:r w:rsidDel="00000000" w:rsidR="00000000" w:rsidRPr="00000000">
              <w:rPr>
                <w:b w:val="1"/>
                <w:color w:val="000000"/>
                <w:sz w:val="20"/>
                <w:szCs w:val="20"/>
                <w:rtl w:val="0"/>
              </w:rPr>
              <w:t xml:space="preserve">Formas</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AC">
            <w:pPr>
              <w:spacing w:line="259" w:lineRule="auto"/>
              <w:rPr>
                <w:color w:val="000000"/>
                <w:sz w:val="20"/>
                <w:szCs w:val="20"/>
              </w:rPr>
            </w:pPr>
            <w:r w:rsidDel="00000000" w:rsidR="00000000" w:rsidRPr="00000000">
              <w:rPr>
                <w:rtl w:val="0"/>
              </w:rPr>
            </w:r>
          </w:p>
        </w:tc>
        <w:tc>
          <w:tcPr>
            <w:tcBorders>
              <w:left w:color="000000" w:space="0" w:sz="4" w:val="single"/>
              <w:bottom w:color="000000" w:space="0" w:sz="4" w:val="single"/>
            </w:tcBorders>
            <w:shd w:fill="9cc3e5" w:val="clear"/>
          </w:tcPr>
          <w:p w:rsidR="00000000" w:rsidDel="00000000" w:rsidP="00000000" w:rsidRDefault="00000000" w:rsidRPr="00000000" w14:paraId="000000AD">
            <w:pPr>
              <w:spacing w:line="259" w:lineRule="auto"/>
              <w:jc w:val="center"/>
              <w:rPr>
                <w:b w:val="1"/>
                <w:color w:val="000000"/>
                <w:sz w:val="20"/>
                <w:szCs w:val="20"/>
              </w:rPr>
            </w:pPr>
            <w:r w:rsidDel="00000000" w:rsidR="00000000" w:rsidRPr="00000000">
              <w:rPr>
                <w:b w:val="1"/>
                <w:color w:val="000000"/>
                <w:sz w:val="20"/>
                <w:szCs w:val="20"/>
                <w:rtl w:val="0"/>
              </w:rPr>
              <w:t xml:space="preserve">Subformas</w:t>
            </w:r>
          </w:p>
        </w:tc>
      </w:tr>
      <w:tr>
        <w:trPr>
          <w:cantSplit w:val="0"/>
          <w:trHeight w:val="127"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E">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0">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B2">
            <w:pPr>
              <w:spacing w:line="259" w:lineRule="auto"/>
              <w:rPr>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259" w:lineRule="auto"/>
              <w:rPr>
                <w:color w:val="000000"/>
                <w:sz w:val="20"/>
                <w:szCs w:val="20"/>
              </w:rPr>
            </w:pPr>
            <w:r w:rsidDel="00000000" w:rsidR="00000000" w:rsidRPr="00000000">
              <w:rPr>
                <w:color w:val="000000"/>
                <w:sz w:val="20"/>
                <w:szCs w:val="20"/>
                <w:rtl w:val="0"/>
              </w:rPr>
              <w:t xml:space="preserve">Origen del viajero.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165100</wp:posOffset>
                      </wp:positionV>
                      <wp:extent cx="506067" cy="38100"/>
                      <wp:effectExtent b="0" l="0" r="0" t="0"/>
                      <wp:wrapNone/>
                      <wp:docPr id="4" name=""/>
                      <a:graphic>
                        <a:graphicData uri="http://schemas.microsoft.com/office/word/2010/wordprocessingShape">
                          <wps:wsp>
                            <wps:cNvCnPr/>
                            <wps:spPr>
                              <a:xfrm>
                                <a:off x="5102492" y="3780000"/>
                                <a:ext cx="487017"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165100</wp:posOffset>
                      </wp:positionV>
                      <wp:extent cx="506067" cy="38100"/>
                      <wp:effectExtent b="0" l="0" r="0" t="0"/>
                      <wp:wrapNone/>
                      <wp:docPr id="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06067" cy="38100"/>
                              </a:xfrm>
                              <a:prstGeom prst="rect"/>
                              <a:ln/>
                            </pic:spPr>
                          </pic:pic>
                        </a:graphicData>
                      </a:graphic>
                    </wp:anchor>
                  </w:drawing>
                </mc:Fallback>
              </mc:AlternateConten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B4">
            <w:pPr>
              <w:spacing w:line="259" w:lineRule="auto"/>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259" w:lineRule="auto"/>
              <w:rPr>
                <w:color w:val="000000"/>
                <w:sz w:val="20"/>
                <w:szCs w:val="20"/>
              </w:rPr>
            </w:pPr>
            <w:r w:rsidDel="00000000" w:rsidR="00000000" w:rsidRPr="00000000">
              <w:rPr>
                <w:color w:val="000000"/>
                <w:sz w:val="20"/>
                <w:szCs w:val="20"/>
                <w:rtl w:val="0"/>
              </w:rPr>
              <w:t xml:space="preserve">Nacional o doméstico.</w:t>
            </w:r>
          </w:p>
          <w:p w:rsidR="00000000" w:rsidDel="00000000" w:rsidP="00000000" w:rsidRDefault="00000000" w:rsidRPr="00000000" w14:paraId="000000B6">
            <w:pPr>
              <w:spacing w:line="259" w:lineRule="auto"/>
              <w:rPr>
                <w:color w:val="000000"/>
                <w:sz w:val="20"/>
                <w:szCs w:val="20"/>
              </w:rPr>
            </w:pPr>
            <w:r w:rsidDel="00000000" w:rsidR="00000000" w:rsidRPr="00000000">
              <w:rPr>
                <w:color w:val="000000"/>
                <w:sz w:val="20"/>
                <w:szCs w:val="20"/>
                <w:rtl w:val="0"/>
              </w:rPr>
              <w:t xml:space="preserve">Internacional o extranjero.</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B7">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8">
            <w:pPr>
              <w:spacing w:line="259" w:lineRule="auto"/>
              <w:rPr>
                <w:color w:val="000000"/>
                <w:sz w:val="20"/>
                <w:szCs w:val="20"/>
              </w:rPr>
            </w:pPr>
            <w:r w:rsidDel="00000000" w:rsidR="00000000" w:rsidRPr="00000000">
              <w:rPr>
                <w:rtl w:val="0"/>
              </w:rPr>
            </w:r>
          </w:p>
          <w:p w:rsidR="00000000" w:rsidDel="00000000" w:rsidP="00000000" w:rsidRDefault="00000000" w:rsidRPr="00000000" w14:paraId="000000B9">
            <w:pPr>
              <w:spacing w:line="259" w:lineRule="auto"/>
              <w:rPr>
                <w:color w:val="000000"/>
                <w:sz w:val="20"/>
                <w:szCs w:val="20"/>
              </w:rPr>
            </w:pPr>
            <w:r w:rsidDel="00000000" w:rsidR="00000000" w:rsidRPr="00000000">
              <w:rPr>
                <w:rtl w:val="0"/>
              </w:rPr>
            </w:r>
          </w:p>
        </w:tc>
      </w:tr>
      <w:tr>
        <w:trPr>
          <w:cantSplit w:val="0"/>
          <w:trHeight w:val="73"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A">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C">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BD">
            <w:pPr>
              <w:spacing w:line="259" w:lineRule="auto"/>
              <w:rPr>
                <w:color w:val="000000"/>
                <w:sz w:val="20"/>
                <w:szCs w:val="20"/>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BE">
            <w:pPr>
              <w:spacing w:line="259" w:lineRule="auto"/>
              <w:rPr>
                <w:color w:val="000000"/>
                <w:sz w:val="20"/>
                <w:szCs w:val="20"/>
              </w:rPr>
            </w:pPr>
            <w:r w:rsidDel="00000000" w:rsidR="00000000" w:rsidRPr="00000000">
              <w:rPr>
                <w:color w:val="000000"/>
                <w:sz w:val="20"/>
                <w:szCs w:val="20"/>
                <w:rtl w:val="0"/>
              </w:rPr>
              <w:t xml:space="preserve">Turismo Colectivo organizado.</w:t>
            </w:r>
          </w:p>
          <w:p w:rsidR="00000000" w:rsidDel="00000000" w:rsidP="00000000" w:rsidRDefault="00000000" w:rsidRPr="00000000" w14:paraId="000000BF">
            <w:pPr>
              <w:spacing w:line="259" w:lineRule="auto"/>
              <w:rPr>
                <w:color w:val="000000"/>
                <w:sz w:val="20"/>
                <w:szCs w:val="20"/>
              </w:rPr>
            </w:pPr>
            <w:r w:rsidDel="00000000" w:rsidR="00000000" w:rsidRPr="00000000">
              <w:rPr>
                <w:color w:val="000000"/>
                <w:sz w:val="20"/>
                <w:szCs w:val="20"/>
                <w:rtl w:val="0"/>
              </w:rPr>
              <w:t xml:space="preserve">Distribuidor turístico.</w:t>
            </w:r>
          </w:p>
          <w:p w:rsidR="00000000" w:rsidDel="00000000" w:rsidP="00000000" w:rsidRDefault="00000000" w:rsidRPr="00000000" w14:paraId="000000C0">
            <w:pPr>
              <w:spacing w:line="259" w:lineRule="auto"/>
              <w:rPr>
                <w:color w:val="000000"/>
                <w:sz w:val="20"/>
                <w:szCs w:val="20"/>
              </w:rPr>
            </w:pPr>
            <w:r w:rsidDel="00000000" w:rsidR="00000000" w:rsidRPr="00000000">
              <w:rPr>
                <w:color w:val="000000"/>
                <w:sz w:val="20"/>
                <w:szCs w:val="20"/>
                <w:rtl w:val="0"/>
              </w:rPr>
              <w:t xml:space="preserve">Turismo colectivo simple.</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C1">
            <w:pPr>
              <w:spacing w:line="259" w:lineRule="auto"/>
              <w:rPr>
                <w:color w:val="000000"/>
                <w:sz w:val="20"/>
                <w:szCs w:val="20"/>
              </w:rPr>
            </w:pPr>
            <w:r w:rsidDel="00000000" w:rsidR="00000000" w:rsidRPr="00000000">
              <w:rPr>
                <w:color w:val="000000"/>
                <w:sz w:val="20"/>
                <w:szCs w:val="20"/>
                <w:rtl w:val="0"/>
              </w:rPr>
              <w:t xml:space="preserve">Número de turistas.</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C2">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215900</wp:posOffset>
                      </wp:positionV>
                      <wp:extent cx="506067" cy="38100"/>
                      <wp:effectExtent b="0" l="0" r="0" t="0"/>
                      <wp:wrapNone/>
                      <wp:docPr id="20" name=""/>
                      <a:graphic>
                        <a:graphicData uri="http://schemas.microsoft.com/office/word/2010/wordprocessingShape">
                          <wps:wsp>
                            <wps:cNvCnPr/>
                            <wps:spPr>
                              <a:xfrm>
                                <a:off x="5102492" y="3780000"/>
                                <a:ext cx="487017" cy="0"/>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215900</wp:posOffset>
                      </wp:positionV>
                      <wp:extent cx="506067" cy="38100"/>
                      <wp:effectExtent b="0" l="0" r="0" t="0"/>
                      <wp:wrapNone/>
                      <wp:docPr id="20"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506067" cy="381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259" w:lineRule="auto"/>
              <w:rPr>
                <w:color w:val="000000"/>
                <w:sz w:val="20"/>
                <w:szCs w:val="20"/>
              </w:rPr>
            </w:pPr>
            <w:r w:rsidDel="00000000" w:rsidR="00000000" w:rsidRPr="00000000">
              <w:rPr>
                <w:color w:val="000000"/>
                <w:sz w:val="20"/>
                <w:szCs w:val="20"/>
                <w:rtl w:val="0"/>
              </w:rPr>
              <w:t xml:space="preserve">Individual.</w:t>
            </w:r>
          </w:p>
          <w:p w:rsidR="00000000" w:rsidDel="00000000" w:rsidP="00000000" w:rsidRDefault="00000000" w:rsidRPr="00000000" w14:paraId="000000C4">
            <w:pPr>
              <w:spacing w:line="259" w:lineRule="auto"/>
              <w:rPr>
                <w:color w:val="000000"/>
                <w:sz w:val="20"/>
                <w:szCs w:val="20"/>
              </w:rPr>
            </w:pPr>
            <w:r w:rsidDel="00000000" w:rsidR="00000000" w:rsidRPr="00000000">
              <w:rPr>
                <w:color w:val="000000"/>
                <w:sz w:val="20"/>
                <w:szCs w:val="20"/>
                <w:rtl w:val="0"/>
              </w:rPr>
              <w:t xml:space="preserve">Colectivo.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C5">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506067" cy="38100"/>
                      <wp:effectExtent b="0" l="0" r="0" t="0"/>
                      <wp:wrapNone/>
                      <wp:docPr id="37" name=""/>
                      <a:graphic>
                        <a:graphicData uri="http://schemas.microsoft.com/office/word/2010/wordprocessingShape">
                          <wps:wsp>
                            <wps:cNvCnPr/>
                            <wps:spPr>
                              <a:xfrm>
                                <a:off x="5102492" y="3780000"/>
                                <a:ext cx="487017" cy="0"/>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506067" cy="38100"/>
                      <wp:effectExtent b="0" l="0" r="0" t="0"/>
                      <wp:wrapNone/>
                      <wp:docPr id="37" name="image48.png"/>
                      <a:graphic>
                        <a:graphicData uri="http://schemas.openxmlformats.org/drawingml/2006/picture">
                          <pic:pic>
                            <pic:nvPicPr>
                              <pic:cNvPr id="0" name="image48.png"/>
                              <pic:cNvPicPr preferRelativeResize="0"/>
                            </pic:nvPicPr>
                            <pic:blipFill>
                              <a:blip r:embed="rId18"/>
                              <a:srcRect/>
                              <a:stretch>
                                <a:fillRect/>
                              </a:stretch>
                            </pic:blipFill>
                            <pic:spPr>
                              <a:xfrm>
                                <a:off x="0" y="0"/>
                                <a:ext cx="506067" cy="38100"/>
                              </a:xfrm>
                              <a:prstGeom prst="rect"/>
                              <a:ln/>
                            </pic:spPr>
                          </pic:pic>
                        </a:graphicData>
                      </a:graphic>
                    </wp:anchor>
                  </w:drawing>
                </mc:Fallback>
              </mc:AlternateContent>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2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7">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9">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CB">
            <w:pPr>
              <w:spacing w:line="259" w:lineRule="auto"/>
              <w:rPr>
                <w:color w:val="000000"/>
                <w:sz w:val="20"/>
                <w:szCs w:val="20"/>
              </w:rPr>
            </w:pPr>
            <w:r w:rsidDel="00000000" w:rsidR="00000000" w:rsidRPr="00000000">
              <w:rPr>
                <w:rtl w:val="0"/>
              </w:rPr>
            </w:r>
          </w:p>
        </w:tc>
      </w:tr>
      <w:tr>
        <w:trPr>
          <w:cantSplit w:val="0"/>
          <w:trHeight w:val="84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CC">
            <w:pPr>
              <w:spacing w:line="259" w:lineRule="auto"/>
              <w:rPr>
                <w:color w:val="000000"/>
                <w:sz w:val="20"/>
                <w:szCs w:val="20"/>
              </w:rPr>
            </w:pPr>
            <w:r w:rsidDel="00000000" w:rsidR="00000000" w:rsidRPr="00000000">
              <w:rPr>
                <w:rtl w:val="0"/>
              </w:rPr>
            </w:r>
          </w:p>
          <w:p w:rsidR="00000000" w:rsidDel="00000000" w:rsidP="00000000" w:rsidRDefault="00000000" w:rsidRPr="00000000" w14:paraId="000000CD">
            <w:pPr>
              <w:spacing w:line="259" w:lineRule="auto"/>
              <w:rPr>
                <w:color w:val="000000"/>
                <w:sz w:val="20"/>
                <w:szCs w:val="20"/>
              </w:rPr>
            </w:pPr>
            <w:r w:rsidDel="00000000" w:rsidR="00000000" w:rsidRPr="00000000">
              <w:rPr>
                <w:color w:val="000000"/>
                <w:sz w:val="20"/>
                <w:szCs w:val="20"/>
                <w:rtl w:val="0"/>
              </w:rPr>
              <w:t xml:space="preserve">Destino de los viajeros.</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CE">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304800</wp:posOffset>
                      </wp:positionV>
                      <wp:extent cx="446432" cy="38100"/>
                      <wp:effectExtent b="0" l="0" r="0" t="0"/>
                      <wp:wrapNone/>
                      <wp:docPr id="32" name=""/>
                      <a:graphic>
                        <a:graphicData uri="http://schemas.microsoft.com/office/word/2010/wordprocessingShape">
                          <wps:wsp>
                            <wps:cNvCnPr/>
                            <wps:spPr>
                              <a:xfrm flipH="1" rot="10800000">
                                <a:off x="5132309" y="3775031"/>
                                <a:ext cx="427382" cy="9939"/>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304800</wp:posOffset>
                      </wp:positionV>
                      <wp:extent cx="446432" cy="38100"/>
                      <wp:effectExtent b="0" l="0" r="0" t="0"/>
                      <wp:wrapNone/>
                      <wp:docPr id="32" name="image42.png"/>
                      <a:graphic>
                        <a:graphicData uri="http://schemas.openxmlformats.org/drawingml/2006/picture">
                          <pic:pic>
                            <pic:nvPicPr>
                              <pic:cNvPr id="0" name="image42.png"/>
                              <pic:cNvPicPr preferRelativeResize="0"/>
                            </pic:nvPicPr>
                            <pic:blipFill>
                              <a:blip r:embed="rId19"/>
                              <a:srcRect/>
                              <a:stretch>
                                <a:fillRect/>
                              </a:stretch>
                            </pic:blipFill>
                            <pic:spPr>
                              <a:xfrm>
                                <a:off x="0" y="0"/>
                                <a:ext cx="446432" cy="381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259" w:lineRule="auto"/>
              <w:rPr>
                <w:color w:val="000000"/>
                <w:sz w:val="20"/>
                <w:szCs w:val="20"/>
              </w:rPr>
            </w:pPr>
            <w:r w:rsidDel="00000000" w:rsidR="00000000" w:rsidRPr="00000000">
              <w:rPr>
                <w:color w:val="000000"/>
                <w:sz w:val="20"/>
                <w:szCs w:val="20"/>
                <w:rtl w:val="0"/>
              </w:rPr>
              <w:t xml:space="preserve">Receptivo.</w:t>
            </w:r>
          </w:p>
          <w:p w:rsidR="00000000" w:rsidDel="00000000" w:rsidP="00000000" w:rsidRDefault="00000000" w:rsidRPr="00000000" w14:paraId="000000D0">
            <w:pPr>
              <w:spacing w:line="259" w:lineRule="auto"/>
              <w:rPr>
                <w:color w:val="000000"/>
                <w:sz w:val="20"/>
                <w:szCs w:val="20"/>
              </w:rPr>
            </w:pPr>
            <w:r w:rsidDel="00000000" w:rsidR="00000000" w:rsidRPr="00000000">
              <w:rPr>
                <w:color w:val="000000"/>
                <w:sz w:val="20"/>
                <w:szCs w:val="20"/>
                <w:rtl w:val="0"/>
              </w:rPr>
              <w:t xml:space="preserve">Emisor o agresivo.</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D1">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line="259" w:lineRule="auto"/>
              <w:rPr>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3">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5">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7">
            <w:pPr>
              <w:spacing w:line="259" w:lineRule="auto"/>
              <w:rPr>
                <w:color w:val="000000"/>
                <w:sz w:val="20"/>
                <w:szCs w:val="20"/>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D8">
            <w:pPr>
              <w:spacing w:line="259" w:lineRule="auto"/>
              <w:rPr>
                <w:color w:val="000000"/>
                <w:sz w:val="20"/>
                <w:szCs w:val="20"/>
              </w:rPr>
            </w:pPr>
            <w:r w:rsidDel="00000000" w:rsidR="00000000" w:rsidRPr="00000000">
              <w:rPr>
                <w:rtl w:val="0"/>
              </w:rPr>
            </w:r>
          </w:p>
          <w:p w:rsidR="00000000" w:rsidDel="00000000" w:rsidP="00000000" w:rsidRDefault="00000000" w:rsidRPr="00000000" w14:paraId="000000D9">
            <w:pPr>
              <w:spacing w:line="259" w:lineRule="auto"/>
              <w:rPr>
                <w:color w:val="000000"/>
                <w:sz w:val="20"/>
                <w:szCs w:val="20"/>
              </w:rPr>
            </w:pPr>
            <w:r w:rsidDel="00000000" w:rsidR="00000000" w:rsidRPr="00000000">
              <w:rPr>
                <w:color w:val="000000"/>
                <w:sz w:val="20"/>
                <w:szCs w:val="20"/>
                <w:rtl w:val="0"/>
              </w:rPr>
              <w:t xml:space="preserve">Duración del viaje.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DA">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381000</wp:posOffset>
                      </wp:positionV>
                      <wp:extent cx="506067" cy="38100"/>
                      <wp:effectExtent b="0" l="0" r="0" t="0"/>
                      <wp:wrapNone/>
                      <wp:docPr id="9" name=""/>
                      <a:graphic>
                        <a:graphicData uri="http://schemas.microsoft.com/office/word/2010/wordprocessingShape">
                          <wps:wsp>
                            <wps:cNvCnPr/>
                            <wps:spPr>
                              <a:xfrm>
                                <a:off x="5102492" y="3780000"/>
                                <a:ext cx="487017"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381000</wp:posOffset>
                      </wp:positionV>
                      <wp:extent cx="506067" cy="38100"/>
                      <wp:effectExtent b="0" l="0" r="0" t="0"/>
                      <wp:wrapNone/>
                      <wp:docPr id="9"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506067" cy="381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259" w:lineRule="auto"/>
              <w:rPr>
                <w:color w:val="000000"/>
                <w:sz w:val="20"/>
                <w:szCs w:val="20"/>
              </w:rPr>
            </w:pPr>
            <w:r w:rsidDel="00000000" w:rsidR="00000000" w:rsidRPr="00000000">
              <w:rPr>
                <w:color w:val="000000"/>
                <w:sz w:val="20"/>
                <w:szCs w:val="20"/>
                <w:rtl w:val="0"/>
              </w:rPr>
              <w:t xml:space="preserve">De largo plazo.</w:t>
            </w:r>
          </w:p>
          <w:p w:rsidR="00000000" w:rsidDel="00000000" w:rsidP="00000000" w:rsidRDefault="00000000" w:rsidRPr="00000000" w14:paraId="000000DC">
            <w:pPr>
              <w:spacing w:line="259" w:lineRule="auto"/>
              <w:rPr>
                <w:color w:val="000000"/>
                <w:sz w:val="20"/>
                <w:szCs w:val="20"/>
              </w:rPr>
            </w:pPr>
            <w:r w:rsidDel="00000000" w:rsidR="00000000" w:rsidRPr="00000000">
              <w:rPr>
                <w:color w:val="000000"/>
                <w:sz w:val="20"/>
                <w:szCs w:val="20"/>
                <w:rtl w:val="0"/>
              </w:rPr>
              <w:t xml:space="preserve">De corto plazo.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DD">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355600</wp:posOffset>
                      </wp:positionV>
                      <wp:extent cx="506067" cy="38100"/>
                      <wp:effectExtent b="0" l="0" r="0" t="0"/>
                      <wp:wrapNone/>
                      <wp:docPr id="21" name=""/>
                      <a:graphic>
                        <a:graphicData uri="http://schemas.microsoft.com/office/word/2010/wordprocessingShape">
                          <wps:wsp>
                            <wps:cNvCnPr/>
                            <wps:spPr>
                              <a:xfrm>
                                <a:off x="5102492" y="3780000"/>
                                <a:ext cx="487017" cy="0"/>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355600</wp:posOffset>
                      </wp:positionV>
                      <wp:extent cx="506067" cy="38100"/>
                      <wp:effectExtent b="0" l="0" r="0" t="0"/>
                      <wp:wrapNone/>
                      <wp:docPr id="21"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506067" cy="38100"/>
                              </a:xfrm>
                              <a:prstGeom prst="rect"/>
                              <a:ln/>
                            </pic:spPr>
                          </pic:pic>
                        </a:graphicData>
                      </a:graphic>
                    </wp:anchor>
                  </w:drawing>
                </mc:Fallback>
              </mc:AlternateConten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E">
            <w:pPr>
              <w:spacing w:line="259" w:lineRule="auto"/>
              <w:rPr>
                <w:color w:val="000000"/>
                <w:sz w:val="20"/>
                <w:szCs w:val="20"/>
              </w:rPr>
            </w:pPr>
            <w:r w:rsidDel="00000000" w:rsidR="00000000" w:rsidRPr="00000000">
              <w:rPr>
                <w:color w:val="000000"/>
                <w:sz w:val="20"/>
                <w:szCs w:val="20"/>
                <w:rtl w:val="0"/>
              </w:rPr>
              <w:t xml:space="preserve">Turismo de vacaciones.</w:t>
            </w:r>
          </w:p>
          <w:p w:rsidR="00000000" w:rsidDel="00000000" w:rsidP="00000000" w:rsidRDefault="00000000" w:rsidRPr="00000000" w14:paraId="000000DF">
            <w:pPr>
              <w:spacing w:line="259" w:lineRule="auto"/>
              <w:rPr>
                <w:color w:val="000000"/>
                <w:sz w:val="20"/>
                <w:szCs w:val="20"/>
              </w:rPr>
            </w:pPr>
            <w:r w:rsidDel="00000000" w:rsidR="00000000" w:rsidRPr="00000000">
              <w:rPr>
                <w:color w:val="000000"/>
                <w:sz w:val="20"/>
                <w:szCs w:val="20"/>
                <w:rtl w:val="0"/>
              </w:rPr>
              <w:t xml:space="preserve">Turismo recreativo.</w:t>
            </w:r>
          </w:p>
          <w:p w:rsidR="00000000" w:rsidDel="00000000" w:rsidP="00000000" w:rsidRDefault="00000000" w:rsidRPr="00000000" w14:paraId="000000E0">
            <w:pPr>
              <w:spacing w:line="259" w:lineRule="auto"/>
              <w:rPr>
                <w:color w:val="000000"/>
                <w:sz w:val="20"/>
                <w:szCs w:val="20"/>
              </w:rPr>
            </w:pPr>
            <w:r w:rsidDel="00000000" w:rsidR="00000000" w:rsidRPr="00000000">
              <w:rPr>
                <w:color w:val="000000"/>
                <w:sz w:val="20"/>
                <w:szCs w:val="20"/>
                <w:rtl w:val="0"/>
              </w:rPr>
              <w:t xml:space="preserve">Excursionismo.</w:t>
            </w:r>
          </w:p>
        </w:tc>
      </w:tr>
      <w:tr>
        <w:trPr>
          <w:cantSplit w:val="0"/>
          <w:trHeight w:val="157"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1">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3">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5">
            <w:pPr>
              <w:spacing w:line="259" w:lineRule="auto"/>
              <w:rPr>
                <w:color w:val="000000"/>
                <w:sz w:val="20"/>
                <w:szCs w:val="20"/>
              </w:rPr>
            </w:pPr>
            <w:r w:rsidDel="00000000" w:rsidR="00000000" w:rsidRPr="00000000">
              <w:rPr>
                <w:rtl w:val="0"/>
              </w:rPr>
            </w:r>
          </w:p>
        </w:tc>
      </w:tr>
      <w:tr>
        <w:trPr>
          <w:cantSplit w:val="0"/>
          <w:trHeight w:val="1363"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E6">
            <w:pPr>
              <w:spacing w:line="259" w:lineRule="auto"/>
              <w:rPr>
                <w:color w:val="000000"/>
                <w:sz w:val="20"/>
                <w:szCs w:val="20"/>
              </w:rPr>
            </w:pPr>
            <w:r w:rsidDel="00000000" w:rsidR="00000000" w:rsidRPr="00000000">
              <w:rPr>
                <w:rtl w:val="0"/>
              </w:rPr>
            </w:r>
          </w:p>
          <w:p w:rsidR="00000000" w:rsidDel="00000000" w:rsidP="00000000" w:rsidRDefault="00000000" w:rsidRPr="00000000" w14:paraId="000000E7">
            <w:pPr>
              <w:spacing w:line="259" w:lineRule="auto"/>
              <w:rPr>
                <w:color w:val="000000"/>
                <w:sz w:val="20"/>
                <w:szCs w:val="20"/>
              </w:rPr>
            </w:pPr>
            <w:r w:rsidDel="00000000" w:rsidR="00000000" w:rsidRPr="00000000">
              <w:rPr>
                <w:rtl w:val="0"/>
              </w:rPr>
            </w:r>
          </w:p>
          <w:p w:rsidR="00000000" w:rsidDel="00000000" w:rsidP="00000000" w:rsidRDefault="00000000" w:rsidRPr="00000000" w14:paraId="000000E8">
            <w:pPr>
              <w:spacing w:line="259" w:lineRule="auto"/>
              <w:rPr>
                <w:color w:val="000000"/>
                <w:sz w:val="20"/>
                <w:szCs w:val="20"/>
              </w:rPr>
            </w:pPr>
            <w:r w:rsidDel="00000000" w:rsidR="00000000" w:rsidRPr="00000000">
              <w:rPr>
                <w:color w:val="000000"/>
                <w:sz w:val="20"/>
                <w:szCs w:val="20"/>
                <w:rtl w:val="0"/>
              </w:rPr>
              <w:t xml:space="preserve">Medio de transporte.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E9">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508000</wp:posOffset>
                      </wp:positionV>
                      <wp:extent cx="485582" cy="38100"/>
                      <wp:effectExtent b="0" l="0" r="0" t="0"/>
                      <wp:wrapNone/>
                      <wp:docPr id="17" name=""/>
                      <a:graphic>
                        <a:graphicData uri="http://schemas.microsoft.com/office/word/2010/wordprocessingShape">
                          <wps:wsp>
                            <wps:cNvCnPr/>
                            <wps:spPr>
                              <a:xfrm>
                                <a:off x="5112734" y="3770475"/>
                                <a:ext cx="466532" cy="1905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508000</wp:posOffset>
                      </wp:positionV>
                      <wp:extent cx="485582" cy="38100"/>
                      <wp:effectExtent b="0" l="0" r="0" t="0"/>
                      <wp:wrapNone/>
                      <wp:docPr id="17"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485582" cy="381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259" w:lineRule="auto"/>
              <w:rPr>
                <w:color w:val="000000"/>
                <w:sz w:val="20"/>
                <w:szCs w:val="20"/>
              </w:rPr>
            </w:pPr>
            <w:r w:rsidDel="00000000" w:rsidR="00000000" w:rsidRPr="00000000">
              <w:rPr>
                <w:rtl w:val="0"/>
              </w:rPr>
            </w:r>
          </w:p>
          <w:p w:rsidR="00000000" w:rsidDel="00000000" w:rsidP="00000000" w:rsidRDefault="00000000" w:rsidRPr="00000000" w14:paraId="000000EB">
            <w:pPr>
              <w:spacing w:line="259" w:lineRule="auto"/>
              <w:rPr>
                <w:color w:val="000000"/>
                <w:sz w:val="20"/>
                <w:szCs w:val="20"/>
              </w:rPr>
            </w:pPr>
            <w:r w:rsidDel="00000000" w:rsidR="00000000" w:rsidRPr="00000000">
              <w:rPr>
                <w:color w:val="000000"/>
                <w:sz w:val="20"/>
                <w:szCs w:val="20"/>
                <w:rtl w:val="0"/>
              </w:rPr>
              <w:t xml:space="preserve">Medio terrestre.</w:t>
            </w:r>
          </w:p>
          <w:p w:rsidR="00000000" w:rsidDel="00000000" w:rsidP="00000000" w:rsidRDefault="00000000" w:rsidRPr="00000000" w14:paraId="000000EC">
            <w:pPr>
              <w:spacing w:line="259" w:lineRule="auto"/>
              <w:rPr>
                <w:color w:val="000000"/>
                <w:sz w:val="20"/>
                <w:szCs w:val="20"/>
              </w:rPr>
            </w:pPr>
            <w:r w:rsidDel="00000000" w:rsidR="00000000" w:rsidRPr="00000000">
              <w:rPr>
                <w:rtl w:val="0"/>
              </w:rPr>
            </w:r>
          </w:p>
          <w:p w:rsidR="00000000" w:rsidDel="00000000" w:rsidP="00000000" w:rsidRDefault="00000000" w:rsidRPr="00000000" w14:paraId="000000ED">
            <w:pPr>
              <w:spacing w:line="259" w:lineRule="auto"/>
              <w:rPr>
                <w:color w:val="000000"/>
                <w:sz w:val="20"/>
                <w:szCs w:val="20"/>
              </w:rPr>
            </w:pPr>
            <w:r w:rsidDel="00000000" w:rsidR="00000000" w:rsidRPr="00000000">
              <w:rPr>
                <w:color w:val="000000"/>
                <w:sz w:val="20"/>
                <w:szCs w:val="20"/>
                <w:rtl w:val="0"/>
              </w:rPr>
              <w:t xml:space="preserve">Medio acuático.</w:t>
            </w:r>
          </w:p>
          <w:p w:rsidR="00000000" w:rsidDel="00000000" w:rsidP="00000000" w:rsidRDefault="00000000" w:rsidRPr="00000000" w14:paraId="000000EE">
            <w:pPr>
              <w:spacing w:line="259" w:lineRule="auto"/>
              <w:rPr>
                <w:color w:val="000000"/>
                <w:sz w:val="20"/>
                <w:szCs w:val="20"/>
              </w:rPr>
            </w:pPr>
            <w:r w:rsidDel="00000000" w:rsidR="00000000" w:rsidRPr="00000000">
              <w:rPr>
                <w:rtl w:val="0"/>
              </w:rPr>
            </w:r>
          </w:p>
          <w:p w:rsidR="00000000" w:rsidDel="00000000" w:rsidP="00000000" w:rsidRDefault="00000000" w:rsidRPr="00000000" w14:paraId="000000EF">
            <w:pPr>
              <w:spacing w:line="259" w:lineRule="auto"/>
              <w:rPr>
                <w:color w:val="000000"/>
                <w:sz w:val="20"/>
                <w:szCs w:val="20"/>
              </w:rPr>
            </w:pPr>
            <w:r w:rsidDel="00000000" w:rsidR="00000000" w:rsidRPr="00000000">
              <w:rPr>
                <w:color w:val="000000"/>
                <w:sz w:val="20"/>
                <w:szCs w:val="20"/>
                <w:rtl w:val="0"/>
              </w:rPr>
              <w:t xml:space="preserve">Medio aéreo.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F0">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571500</wp:posOffset>
                      </wp:positionV>
                      <wp:extent cx="506067" cy="38100"/>
                      <wp:effectExtent b="0" l="0" r="0" t="0"/>
                      <wp:wrapNone/>
                      <wp:docPr id="5" name=""/>
                      <a:graphic>
                        <a:graphicData uri="http://schemas.microsoft.com/office/word/2010/wordprocessingShape">
                          <wps:wsp>
                            <wps:cNvCnPr/>
                            <wps:spPr>
                              <a:xfrm>
                                <a:off x="5102492" y="3770475"/>
                                <a:ext cx="487017" cy="1905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571500</wp:posOffset>
                      </wp:positionV>
                      <wp:extent cx="506067" cy="38100"/>
                      <wp:effectExtent b="0" l="0" r="0" t="0"/>
                      <wp:wrapNone/>
                      <wp:docPr id="5"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506067" cy="38100"/>
                              </a:xfrm>
                              <a:prstGeom prst="rect"/>
                              <a:ln/>
                            </pic:spPr>
                          </pic:pic>
                        </a:graphicData>
                      </a:graphic>
                    </wp:anchor>
                  </w:drawing>
                </mc:Fallback>
              </mc:AlternateConten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1">
            <w:pPr>
              <w:spacing w:line="259" w:lineRule="auto"/>
              <w:rPr>
                <w:color w:val="000000"/>
                <w:sz w:val="20"/>
                <w:szCs w:val="20"/>
              </w:rPr>
            </w:pPr>
            <w:r w:rsidDel="00000000" w:rsidR="00000000" w:rsidRPr="00000000">
              <w:rPr>
                <w:color w:val="000000"/>
                <w:sz w:val="20"/>
                <w:szCs w:val="20"/>
                <w:rtl w:val="0"/>
              </w:rPr>
              <w:t xml:space="preserve">Transporte vial.</w:t>
            </w:r>
          </w:p>
          <w:p w:rsidR="00000000" w:rsidDel="00000000" w:rsidP="00000000" w:rsidRDefault="00000000" w:rsidRPr="00000000" w14:paraId="000000F2">
            <w:pPr>
              <w:spacing w:line="259" w:lineRule="auto"/>
              <w:rPr>
                <w:color w:val="000000"/>
                <w:sz w:val="20"/>
                <w:szCs w:val="20"/>
              </w:rPr>
            </w:pPr>
            <w:r w:rsidDel="00000000" w:rsidR="00000000" w:rsidRPr="00000000">
              <w:rPr>
                <w:color w:val="000000"/>
                <w:sz w:val="20"/>
                <w:szCs w:val="20"/>
                <w:rtl w:val="0"/>
              </w:rPr>
              <w:t xml:space="preserve">Transporte vial motorizado.</w:t>
            </w:r>
          </w:p>
          <w:p w:rsidR="00000000" w:rsidDel="00000000" w:rsidP="00000000" w:rsidRDefault="00000000" w:rsidRPr="00000000" w14:paraId="000000F3">
            <w:pPr>
              <w:spacing w:line="259" w:lineRule="auto"/>
              <w:rPr>
                <w:color w:val="000000"/>
                <w:sz w:val="20"/>
                <w:szCs w:val="20"/>
              </w:rPr>
            </w:pPr>
            <w:r w:rsidDel="00000000" w:rsidR="00000000" w:rsidRPr="00000000">
              <w:rPr>
                <w:color w:val="000000"/>
                <w:sz w:val="20"/>
                <w:szCs w:val="20"/>
                <w:rtl w:val="0"/>
              </w:rPr>
              <w:t xml:space="preserve">Transporte ferroviario.</w:t>
            </w:r>
          </w:p>
          <w:p w:rsidR="00000000" w:rsidDel="00000000" w:rsidP="00000000" w:rsidRDefault="00000000" w:rsidRPr="00000000" w14:paraId="000000F4">
            <w:pPr>
              <w:spacing w:line="259" w:lineRule="auto"/>
              <w:rPr>
                <w:color w:val="000000"/>
                <w:sz w:val="20"/>
                <w:szCs w:val="20"/>
              </w:rPr>
            </w:pPr>
            <w:r w:rsidDel="00000000" w:rsidR="00000000" w:rsidRPr="00000000">
              <w:rPr>
                <w:color w:val="000000"/>
                <w:sz w:val="20"/>
                <w:szCs w:val="20"/>
                <w:rtl w:val="0"/>
              </w:rPr>
              <w:t xml:space="preserve">Transporte pedestre.</w:t>
            </w:r>
          </w:p>
          <w:p w:rsidR="00000000" w:rsidDel="00000000" w:rsidP="00000000" w:rsidRDefault="00000000" w:rsidRPr="00000000" w14:paraId="000000F5">
            <w:pPr>
              <w:spacing w:line="259" w:lineRule="auto"/>
              <w:rPr>
                <w:color w:val="000000"/>
                <w:sz w:val="20"/>
                <w:szCs w:val="20"/>
              </w:rPr>
            </w:pPr>
            <w:r w:rsidDel="00000000" w:rsidR="00000000" w:rsidRPr="00000000">
              <w:rPr>
                <w:color w:val="000000"/>
                <w:sz w:val="20"/>
                <w:szCs w:val="20"/>
                <w:rtl w:val="0"/>
              </w:rPr>
              <w:t xml:space="preserve">Transporte ecuestre.</w:t>
            </w:r>
          </w:p>
          <w:p w:rsidR="00000000" w:rsidDel="00000000" w:rsidP="00000000" w:rsidRDefault="00000000" w:rsidRPr="00000000" w14:paraId="000000F6">
            <w:pPr>
              <w:spacing w:line="259" w:lineRule="auto"/>
              <w:rPr>
                <w:color w:val="000000"/>
                <w:sz w:val="20"/>
                <w:szCs w:val="20"/>
              </w:rPr>
            </w:pPr>
            <w:r w:rsidDel="00000000" w:rsidR="00000000" w:rsidRPr="00000000">
              <w:rPr>
                <w:color w:val="000000"/>
                <w:sz w:val="20"/>
                <w:szCs w:val="20"/>
                <w:rtl w:val="0"/>
              </w:rPr>
              <w:t xml:space="preserve">Transporte de cruceros.</w:t>
            </w:r>
          </w:p>
          <w:p w:rsidR="00000000" w:rsidDel="00000000" w:rsidP="00000000" w:rsidRDefault="00000000" w:rsidRPr="00000000" w14:paraId="000000F7">
            <w:pPr>
              <w:spacing w:line="259" w:lineRule="auto"/>
              <w:rPr>
                <w:color w:val="000000"/>
                <w:sz w:val="20"/>
                <w:szCs w:val="20"/>
              </w:rPr>
            </w:pPr>
            <w:r w:rsidDel="00000000" w:rsidR="00000000" w:rsidRPr="00000000">
              <w:rPr>
                <w:color w:val="000000"/>
                <w:sz w:val="20"/>
                <w:szCs w:val="20"/>
                <w:rtl w:val="0"/>
              </w:rPr>
              <w:t xml:space="preserve">Transporte acuático.</w:t>
            </w:r>
          </w:p>
          <w:p w:rsidR="00000000" w:rsidDel="00000000" w:rsidP="00000000" w:rsidRDefault="00000000" w:rsidRPr="00000000" w14:paraId="000000F8">
            <w:pPr>
              <w:spacing w:line="259" w:lineRule="auto"/>
              <w:rPr>
                <w:color w:val="000000"/>
                <w:sz w:val="20"/>
                <w:szCs w:val="20"/>
              </w:rPr>
            </w:pPr>
            <w:r w:rsidDel="00000000" w:rsidR="00000000" w:rsidRPr="00000000">
              <w:rPr>
                <w:color w:val="000000"/>
                <w:sz w:val="20"/>
                <w:szCs w:val="20"/>
                <w:rtl w:val="0"/>
              </w:rPr>
              <w:t xml:space="preserve">Transporte fletado.</w:t>
            </w:r>
          </w:p>
          <w:p w:rsidR="00000000" w:rsidDel="00000000" w:rsidP="00000000" w:rsidRDefault="00000000" w:rsidRPr="00000000" w14:paraId="000000F9">
            <w:pPr>
              <w:spacing w:line="259" w:lineRule="auto"/>
              <w:rPr>
                <w:color w:val="000000"/>
                <w:sz w:val="20"/>
                <w:szCs w:val="20"/>
              </w:rPr>
            </w:pPr>
            <w:r w:rsidDel="00000000" w:rsidR="00000000" w:rsidRPr="00000000">
              <w:rPr>
                <w:color w:val="000000"/>
                <w:sz w:val="20"/>
                <w:szCs w:val="20"/>
                <w:rtl w:val="0"/>
              </w:rPr>
              <w:t xml:space="preserve">Transporta aéreo.</w:t>
            </w:r>
          </w:p>
          <w:p w:rsidR="00000000" w:rsidDel="00000000" w:rsidP="00000000" w:rsidRDefault="00000000" w:rsidRPr="00000000" w14:paraId="000000FA">
            <w:pPr>
              <w:spacing w:line="259" w:lineRule="auto"/>
              <w:rPr>
                <w:color w:val="000000"/>
                <w:sz w:val="20"/>
                <w:szCs w:val="20"/>
              </w:rPr>
            </w:pPr>
            <w:r w:rsidDel="00000000" w:rsidR="00000000" w:rsidRPr="00000000">
              <w:rPr>
                <w:rtl w:val="0"/>
              </w:rPr>
            </w:r>
          </w:p>
        </w:tc>
      </w:tr>
      <w:tr>
        <w:trPr>
          <w:cantSplit w:val="0"/>
          <w:trHeight w:val="27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B">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D">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F">
            <w:pPr>
              <w:spacing w:line="259" w:lineRule="auto"/>
              <w:rPr>
                <w:color w:val="000000"/>
                <w:sz w:val="20"/>
                <w:szCs w:val="20"/>
              </w:rPr>
            </w:pPr>
            <w:r w:rsidDel="00000000" w:rsidR="00000000" w:rsidRPr="00000000">
              <w:rPr>
                <w:rtl w:val="0"/>
              </w:rPr>
            </w:r>
          </w:p>
        </w:tc>
      </w:tr>
      <w:tr>
        <w:trPr>
          <w:cantSplit w:val="0"/>
          <w:trHeight w:val="407"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00">
            <w:pPr>
              <w:spacing w:line="259" w:lineRule="auto"/>
              <w:rPr>
                <w:color w:val="000000"/>
                <w:sz w:val="20"/>
                <w:szCs w:val="20"/>
              </w:rPr>
            </w:pPr>
            <w:r w:rsidDel="00000000" w:rsidR="00000000" w:rsidRPr="00000000">
              <w:rPr>
                <w:color w:val="000000"/>
                <w:sz w:val="20"/>
                <w:szCs w:val="20"/>
                <w:rtl w:val="0"/>
              </w:rPr>
              <w:t xml:space="preserve">Calidad de la oferta.</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01">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304800</wp:posOffset>
                      </wp:positionV>
                      <wp:extent cx="506067" cy="38100"/>
                      <wp:effectExtent b="0" l="0" r="0" t="0"/>
                      <wp:wrapNone/>
                      <wp:docPr id="39" name=""/>
                      <a:graphic>
                        <a:graphicData uri="http://schemas.microsoft.com/office/word/2010/wordprocessingShape">
                          <wps:wsp>
                            <wps:cNvCnPr/>
                            <wps:spPr>
                              <a:xfrm>
                                <a:off x="5102492" y="3780000"/>
                                <a:ext cx="487017"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304800</wp:posOffset>
                      </wp:positionV>
                      <wp:extent cx="506067" cy="38100"/>
                      <wp:effectExtent b="0" l="0" r="0" t="0"/>
                      <wp:wrapNone/>
                      <wp:docPr id="39" name="image50.png"/>
                      <a:graphic>
                        <a:graphicData uri="http://schemas.openxmlformats.org/drawingml/2006/picture">
                          <pic:pic>
                            <pic:nvPicPr>
                              <pic:cNvPr id="0" name="image50.png"/>
                              <pic:cNvPicPr preferRelativeResize="0"/>
                            </pic:nvPicPr>
                            <pic:blipFill>
                              <a:blip r:embed="rId24"/>
                              <a:srcRect/>
                              <a:stretch>
                                <a:fillRect/>
                              </a:stretch>
                            </pic:blipFill>
                            <pic:spPr>
                              <a:xfrm>
                                <a:off x="0" y="0"/>
                                <a:ext cx="506067" cy="381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59" w:lineRule="auto"/>
              <w:rPr>
                <w:color w:val="000000"/>
                <w:sz w:val="20"/>
                <w:szCs w:val="20"/>
              </w:rPr>
            </w:pPr>
            <w:r w:rsidDel="00000000" w:rsidR="00000000" w:rsidRPr="00000000">
              <w:rPr>
                <w:color w:val="000000"/>
                <w:sz w:val="20"/>
                <w:szCs w:val="20"/>
                <w:rtl w:val="0"/>
              </w:rPr>
              <w:t xml:space="preserve">Selectiva o exclusiva.</w:t>
            </w:r>
          </w:p>
          <w:p w:rsidR="00000000" w:rsidDel="00000000" w:rsidP="00000000" w:rsidRDefault="00000000" w:rsidRPr="00000000" w14:paraId="00000103">
            <w:pPr>
              <w:spacing w:line="259" w:lineRule="auto"/>
              <w:rPr>
                <w:color w:val="000000"/>
                <w:sz w:val="20"/>
                <w:szCs w:val="20"/>
              </w:rPr>
            </w:pPr>
            <w:r w:rsidDel="00000000" w:rsidR="00000000" w:rsidRPr="00000000">
              <w:rPr>
                <w:color w:val="000000"/>
                <w:sz w:val="20"/>
                <w:szCs w:val="20"/>
                <w:rtl w:val="0"/>
              </w:rPr>
              <w:t xml:space="preserve">Media o económica.</w:t>
            </w:r>
          </w:p>
          <w:p w:rsidR="00000000" w:rsidDel="00000000" w:rsidP="00000000" w:rsidRDefault="00000000" w:rsidRPr="00000000" w14:paraId="00000104">
            <w:pPr>
              <w:spacing w:line="259" w:lineRule="auto"/>
              <w:rPr>
                <w:color w:val="000000"/>
                <w:sz w:val="20"/>
                <w:szCs w:val="20"/>
              </w:rPr>
            </w:pPr>
            <w:r w:rsidDel="00000000" w:rsidR="00000000" w:rsidRPr="00000000">
              <w:rPr>
                <w:color w:val="000000"/>
                <w:sz w:val="20"/>
                <w:szCs w:val="20"/>
                <w:rtl w:val="0"/>
              </w:rPr>
              <w:t xml:space="preserve">Masiva o popular.</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05">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355600</wp:posOffset>
                      </wp:positionV>
                      <wp:extent cx="535884" cy="38100"/>
                      <wp:effectExtent b="0" l="0" r="0" t="0"/>
                      <wp:wrapNone/>
                      <wp:docPr id="38" name=""/>
                      <a:graphic>
                        <a:graphicData uri="http://schemas.microsoft.com/office/word/2010/wordprocessingShape">
                          <wps:wsp>
                            <wps:cNvCnPr/>
                            <wps:spPr>
                              <a:xfrm>
                                <a:off x="5087583" y="3780000"/>
                                <a:ext cx="516834"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355600</wp:posOffset>
                      </wp:positionV>
                      <wp:extent cx="535884" cy="38100"/>
                      <wp:effectExtent b="0" l="0" r="0" t="0"/>
                      <wp:wrapNone/>
                      <wp:docPr id="38" name="image49.png"/>
                      <a:graphic>
                        <a:graphicData uri="http://schemas.openxmlformats.org/drawingml/2006/picture">
                          <pic:pic>
                            <pic:nvPicPr>
                              <pic:cNvPr id="0" name="image49.png"/>
                              <pic:cNvPicPr preferRelativeResize="0"/>
                            </pic:nvPicPr>
                            <pic:blipFill>
                              <a:blip r:embed="rId25"/>
                              <a:srcRect/>
                              <a:stretch>
                                <a:fillRect/>
                              </a:stretch>
                            </pic:blipFill>
                            <pic:spPr>
                              <a:xfrm>
                                <a:off x="0" y="0"/>
                                <a:ext cx="535884" cy="38100"/>
                              </a:xfrm>
                              <a:prstGeom prst="rect"/>
                              <a:ln/>
                            </pic:spPr>
                          </pic:pic>
                        </a:graphicData>
                      </a:graphic>
                    </wp:anchor>
                  </w:drawing>
                </mc:Fallback>
              </mc:AlternateContent>
            </w:r>
          </w:p>
        </w:tc>
        <w:tc>
          <w:tcPr>
            <w:vMerge w:val="restart"/>
            <w:tcBorders>
              <w:top w:color="000000" w:space="0" w:sz="4" w:val="single"/>
              <w:left w:color="000000" w:space="0" w:sz="4" w:val="single"/>
            </w:tcBorders>
          </w:tcPr>
          <w:p w:rsidR="00000000" w:rsidDel="00000000" w:rsidP="00000000" w:rsidRDefault="00000000" w:rsidRPr="00000000" w14:paraId="00000106">
            <w:pPr>
              <w:spacing w:line="259" w:lineRule="auto"/>
              <w:rPr>
                <w:color w:val="000000"/>
                <w:sz w:val="20"/>
                <w:szCs w:val="20"/>
              </w:rPr>
            </w:pPr>
            <w:r w:rsidDel="00000000" w:rsidR="00000000" w:rsidRPr="00000000">
              <w:rPr>
                <w:color w:val="000000"/>
                <w:sz w:val="20"/>
                <w:szCs w:val="20"/>
                <w:rtl w:val="0"/>
              </w:rPr>
              <w:t xml:space="preserve">Turismo social.</w:t>
            </w:r>
          </w:p>
          <w:p w:rsidR="00000000" w:rsidDel="00000000" w:rsidP="00000000" w:rsidRDefault="00000000" w:rsidRPr="00000000" w14:paraId="00000107">
            <w:pPr>
              <w:spacing w:line="259" w:lineRule="auto"/>
              <w:rPr>
                <w:color w:val="000000"/>
                <w:sz w:val="20"/>
                <w:szCs w:val="20"/>
              </w:rPr>
            </w:pPr>
            <w:r w:rsidDel="00000000" w:rsidR="00000000" w:rsidRPr="00000000">
              <w:rPr>
                <w:color w:val="000000"/>
                <w:sz w:val="20"/>
                <w:szCs w:val="20"/>
                <w:rtl w:val="0"/>
              </w:rPr>
              <w:t xml:space="preserve">Planta turística.</w:t>
            </w:r>
          </w:p>
          <w:p w:rsidR="00000000" w:rsidDel="00000000" w:rsidP="00000000" w:rsidRDefault="00000000" w:rsidRPr="00000000" w14:paraId="00000108">
            <w:pPr>
              <w:spacing w:line="259" w:lineRule="auto"/>
              <w:rPr>
                <w:color w:val="000000"/>
                <w:sz w:val="20"/>
                <w:szCs w:val="20"/>
              </w:rPr>
            </w:pPr>
            <w:r w:rsidDel="00000000" w:rsidR="00000000" w:rsidRPr="00000000">
              <w:rPr>
                <w:color w:val="000000"/>
                <w:sz w:val="20"/>
                <w:szCs w:val="20"/>
                <w:rtl w:val="0"/>
              </w:rPr>
              <w:t xml:space="preserve">Oferta abierta.</w:t>
            </w:r>
          </w:p>
          <w:p w:rsidR="00000000" w:rsidDel="00000000" w:rsidP="00000000" w:rsidRDefault="00000000" w:rsidRPr="00000000" w14:paraId="00000109">
            <w:pPr>
              <w:spacing w:line="259" w:lineRule="auto"/>
              <w:rPr>
                <w:color w:val="000000"/>
                <w:sz w:val="20"/>
                <w:szCs w:val="20"/>
              </w:rPr>
            </w:pPr>
            <w:r w:rsidDel="00000000" w:rsidR="00000000" w:rsidRPr="00000000">
              <w:rPr>
                <w:color w:val="000000"/>
                <w:sz w:val="20"/>
                <w:szCs w:val="20"/>
                <w:rtl w:val="0"/>
              </w:rPr>
              <w:t xml:space="preserve">Oferta cerrada.</w:t>
            </w:r>
          </w:p>
          <w:p w:rsidR="00000000" w:rsidDel="00000000" w:rsidP="00000000" w:rsidRDefault="00000000" w:rsidRPr="00000000" w14:paraId="0000010A">
            <w:pPr>
              <w:spacing w:line="259" w:lineRule="auto"/>
              <w:rPr>
                <w:color w:val="000000"/>
                <w:sz w:val="20"/>
                <w:szCs w:val="20"/>
              </w:rPr>
            </w:pPr>
            <w:r w:rsidDel="00000000" w:rsidR="00000000" w:rsidRPr="00000000">
              <w:rPr>
                <w:color w:val="000000"/>
                <w:sz w:val="20"/>
                <w:szCs w:val="20"/>
                <w:rtl w:val="0"/>
              </w:rPr>
              <w:t xml:space="preserve">Oferta hotelera.</w:t>
            </w:r>
          </w:p>
          <w:p w:rsidR="00000000" w:rsidDel="00000000" w:rsidP="00000000" w:rsidRDefault="00000000" w:rsidRPr="00000000" w14:paraId="0000010B">
            <w:pPr>
              <w:spacing w:line="259" w:lineRule="auto"/>
              <w:rPr>
                <w:color w:val="000000"/>
                <w:sz w:val="20"/>
                <w:szCs w:val="20"/>
              </w:rPr>
            </w:pPr>
            <w:r w:rsidDel="00000000" w:rsidR="00000000" w:rsidRPr="00000000">
              <w:rPr>
                <w:rtl w:val="0"/>
              </w:rPr>
            </w:r>
          </w:p>
          <w:p w:rsidR="00000000" w:rsidDel="00000000" w:rsidP="00000000" w:rsidRDefault="00000000" w:rsidRPr="00000000" w14:paraId="0000010C">
            <w:pPr>
              <w:spacing w:line="259" w:lineRule="auto"/>
              <w:rPr>
                <w:color w:val="000000"/>
                <w:sz w:val="20"/>
                <w:szCs w:val="20"/>
              </w:rPr>
            </w:pPr>
            <w:r w:rsidDel="00000000" w:rsidR="00000000" w:rsidRPr="00000000">
              <w:rPr>
                <w:color w:val="000000"/>
                <w:sz w:val="20"/>
                <w:szCs w:val="20"/>
                <w:rtl w:val="0"/>
              </w:rPr>
              <w:t xml:space="preserve">Oferta parahotelera.</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0D">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0F">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10">
            <w:pPr>
              <w:spacing w:line="259" w:lineRule="auto"/>
              <w:rPr>
                <w:color w:val="000000"/>
                <w:sz w:val="20"/>
                <w:szCs w:val="20"/>
              </w:rPr>
            </w:pPr>
            <w:r w:rsidDel="00000000" w:rsidR="00000000" w:rsidRPr="00000000">
              <w:rPr>
                <w:rtl w:val="0"/>
              </w:rPr>
            </w:r>
          </w:p>
        </w:tc>
        <w:tc>
          <w:tcPr>
            <w:vMerge w:val="continue"/>
            <w:tcBorders>
              <w:top w:color="000000" w:space="0" w:sz="4" w:val="single"/>
              <w:lef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5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12">
            <w:pPr>
              <w:spacing w:line="259" w:lineRule="auto"/>
              <w:rPr>
                <w:color w:val="000000"/>
                <w:sz w:val="20"/>
                <w:szCs w:val="20"/>
              </w:rPr>
            </w:pPr>
            <w:r w:rsidDel="00000000" w:rsidR="00000000" w:rsidRPr="00000000">
              <w:rPr>
                <w:color w:val="000000"/>
                <w:sz w:val="20"/>
                <w:szCs w:val="20"/>
                <w:rtl w:val="0"/>
              </w:rPr>
              <w:t xml:space="preserve">Estratos de la demanda.</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13">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355600</wp:posOffset>
                      </wp:positionV>
                      <wp:extent cx="506067" cy="38100"/>
                      <wp:effectExtent b="0" l="0" r="0" t="0"/>
                      <wp:wrapNone/>
                      <wp:docPr id="8" name=""/>
                      <a:graphic>
                        <a:graphicData uri="http://schemas.microsoft.com/office/word/2010/wordprocessingShape">
                          <wps:wsp>
                            <wps:cNvCnPr/>
                            <wps:spPr>
                              <a:xfrm>
                                <a:off x="5102492" y="3775031"/>
                                <a:ext cx="487017" cy="9939"/>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355600</wp:posOffset>
                      </wp:positionV>
                      <wp:extent cx="506067" cy="38100"/>
                      <wp:effectExtent b="0" l="0" r="0" t="0"/>
                      <wp:wrapNone/>
                      <wp:docPr id="8"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506067" cy="381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59" w:lineRule="auto"/>
              <w:rPr>
                <w:color w:val="000000"/>
                <w:sz w:val="20"/>
                <w:szCs w:val="20"/>
              </w:rPr>
            </w:pPr>
            <w:r w:rsidDel="00000000" w:rsidR="00000000" w:rsidRPr="00000000">
              <w:rPr>
                <w:color w:val="000000"/>
                <w:sz w:val="20"/>
                <w:szCs w:val="20"/>
                <w:rtl w:val="0"/>
              </w:rPr>
              <w:t xml:space="preserve">Selectiva o exclusiva.</w:t>
            </w:r>
          </w:p>
          <w:p w:rsidR="00000000" w:rsidDel="00000000" w:rsidP="00000000" w:rsidRDefault="00000000" w:rsidRPr="00000000" w14:paraId="00000115">
            <w:pPr>
              <w:spacing w:line="259" w:lineRule="auto"/>
              <w:rPr>
                <w:color w:val="000000"/>
                <w:sz w:val="20"/>
                <w:szCs w:val="20"/>
              </w:rPr>
            </w:pPr>
            <w:r w:rsidDel="00000000" w:rsidR="00000000" w:rsidRPr="00000000">
              <w:rPr>
                <w:color w:val="000000"/>
                <w:sz w:val="20"/>
                <w:szCs w:val="20"/>
                <w:rtl w:val="0"/>
              </w:rPr>
              <w:t xml:space="preserve">Media o económica.</w:t>
            </w:r>
          </w:p>
          <w:p w:rsidR="00000000" w:rsidDel="00000000" w:rsidP="00000000" w:rsidRDefault="00000000" w:rsidRPr="00000000" w14:paraId="00000116">
            <w:pPr>
              <w:spacing w:line="259" w:lineRule="auto"/>
              <w:rPr>
                <w:color w:val="000000"/>
                <w:sz w:val="20"/>
                <w:szCs w:val="20"/>
              </w:rPr>
            </w:pPr>
            <w:r w:rsidDel="00000000" w:rsidR="00000000" w:rsidRPr="00000000">
              <w:rPr>
                <w:color w:val="000000"/>
                <w:sz w:val="20"/>
                <w:szCs w:val="20"/>
                <w:rtl w:val="0"/>
              </w:rPr>
              <w:t xml:space="preserve">Masiva o popular.</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17">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304800</wp:posOffset>
                      </wp:positionV>
                      <wp:extent cx="506067" cy="38100"/>
                      <wp:effectExtent b="0" l="0" r="0" t="0"/>
                      <wp:wrapNone/>
                      <wp:docPr id="25" name=""/>
                      <a:graphic>
                        <a:graphicData uri="http://schemas.microsoft.com/office/word/2010/wordprocessingShape">
                          <wps:wsp>
                            <wps:cNvCnPr/>
                            <wps:spPr>
                              <a:xfrm>
                                <a:off x="5102492" y="3780000"/>
                                <a:ext cx="487017"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304800</wp:posOffset>
                      </wp:positionV>
                      <wp:extent cx="506067" cy="38100"/>
                      <wp:effectExtent b="0" l="0" r="0" t="0"/>
                      <wp:wrapNone/>
                      <wp:docPr id="25" name="image28.png"/>
                      <a:graphic>
                        <a:graphicData uri="http://schemas.openxmlformats.org/drawingml/2006/picture">
                          <pic:pic>
                            <pic:nvPicPr>
                              <pic:cNvPr id="0" name="image28.png"/>
                              <pic:cNvPicPr preferRelativeResize="0"/>
                            </pic:nvPicPr>
                            <pic:blipFill>
                              <a:blip r:embed="rId27"/>
                              <a:srcRect/>
                              <a:stretch>
                                <a:fillRect/>
                              </a:stretch>
                            </pic:blipFill>
                            <pic:spPr>
                              <a:xfrm>
                                <a:off x="0" y="0"/>
                                <a:ext cx="506067" cy="38100"/>
                              </a:xfrm>
                              <a:prstGeom prst="rect"/>
                              <a:ln/>
                            </pic:spPr>
                          </pic:pic>
                        </a:graphicData>
                      </a:graphic>
                    </wp:anchor>
                  </w:drawing>
                </mc:Fallback>
              </mc:AlternateContent>
            </w:r>
          </w:p>
        </w:tc>
        <w:tc>
          <w:tcPr>
            <w:vMerge w:val="continue"/>
            <w:tcBorders>
              <w:top w:color="000000" w:space="0" w:sz="4" w:val="single"/>
              <w:left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9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9">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B">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1D">
            <w:pPr>
              <w:spacing w:line="259" w:lineRule="auto"/>
              <w:rPr>
                <w:color w:val="000000"/>
                <w:sz w:val="20"/>
                <w:szCs w:val="20"/>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1E">
            <w:pPr>
              <w:spacing w:line="259" w:lineRule="auto"/>
              <w:rPr>
                <w:color w:val="000000"/>
                <w:sz w:val="20"/>
                <w:szCs w:val="20"/>
              </w:rPr>
            </w:pPr>
            <w:r w:rsidDel="00000000" w:rsidR="00000000" w:rsidRPr="00000000">
              <w:rPr>
                <w:color w:val="000000"/>
                <w:sz w:val="20"/>
                <w:szCs w:val="20"/>
                <w:rtl w:val="0"/>
              </w:rPr>
              <w:t xml:space="preserve">Incidencia en bienes de pago.</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1F">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241300</wp:posOffset>
                      </wp:positionV>
                      <wp:extent cx="495521" cy="38100"/>
                      <wp:effectExtent b="0" l="0" r="0" t="0"/>
                      <wp:wrapNone/>
                      <wp:docPr id="6" name=""/>
                      <a:graphic>
                        <a:graphicData uri="http://schemas.microsoft.com/office/word/2010/wordprocessingShape">
                          <wps:wsp>
                            <wps:cNvCnPr/>
                            <wps:spPr>
                              <a:xfrm>
                                <a:off x="5107765" y="3780000"/>
                                <a:ext cx="476471"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241300</wp:posOffset>
                      </wp:positionV>
                      <wp:extent cx="495521" cy="38100"/>
                      <wp:effectExtent b="0" l="0" r="0" t="0"/>
                      <wp:wrapNone/>
                      <wp:docPr id="6"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495521" cy="381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59" w:lineRule="auto"/>
              <w:rPr>
                <w:color w:val="000000"/>
                <w:sz w:val="20"/>
                <w:szCs w:val="20"/>
              </w:rPr>
            </w:pPr>
            <w:r w:rsidDel="00000000" w:rsidR="00000000" w:rsidRPr="00000000">
              <w:rPr>
                <w:color w:val="000000"/>
                <w:sz w:val="20"/>
                <w:szCs w:val="20"/>
                <w:rtl w:val="0"/>
              </w:rPr>
              <w:t xml:space="preserve">Efectivamente positivo.</w:t>
            </w:r>
          </w:p>
          <w:p w:rsidR="00000000" w:rsidDel="00000000" w:rsidP="00000000" w:rsidRDefault="00000000" w:rsidRPr="00000000" w14:paraId="00000121">
            <w:pPr>
              <w:spacing w:line="259" w:lineRule="auto"/>
              <w:rPr>
                <w:color w:val="000000"/>
                <w:sz w:val="20"/>
                <w:szCs w:val="20"/>
              </w:rPr>
            </w:pPr>
            <w:r w:rsidDel="00000000" w:rsidR="00000000" w:rsidRPr="00000000">
              <w:rPr>
                <w:color w:val="000000"/>
                <w:sz w:val="20"/>
                <w:szCs w:val="20"/>
                <w:rtl w:val="0"/>
              </w:rPr>
              <w:t xml:space="preserve">Pasivo o negativo.</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22">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spacing w:line="259" w:lineRule="auto"/>
              <w:rPr>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24">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26">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line="259" w:lineRule="auto"/>
              <w:rPr>
                <w:color w:val="000000"/>
                <w:sz w:val="20"/>
                <w:szCs w:val="20"/>
              </w:rPr>
            </w:pPr>
            <w:r w:rsidDel="00000000" w:rsidR="00000000" w:rsidRPr="00000000">
              <w:rPr>
                <w:rtl w:val="0"/>
              </w:rPr>
            </w:r>
          </w:p>
        </w:tc>
      </w:tr>
      <w:tr>
        <w:trPr>
          <w:cantSplit w:val="0"/>
          <w:trHeight w:val="5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29">
            <w:pPr>
              <w:spacing w:line="259" w:lineRule="auto"/>
              <w:rPr>
                <w:color w:val="000000"/>
                <w:sz w:val="20"/>
                <w:szCs w:val="20"/>
              </w:rPr>
            </w:pPr>
            <w:r w:rsidDel="00000000" w:rsidR="00000000" w:rsidRPr="00000000">
              <w:rPr>
                <w:color w:val="000000"/>
                <w:sz w:val="20"/>
                <w:szCs w:val="20"/>
                <w:rtl w:val="0"/>
              </w:rPr>
              <w:t xml:space="preserve">Grado: libertad de viaje.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2A">
            <w:pPr>
              <w:spacing w:line="25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190500</wp:posOffset>
                      </wp:positionV>
                      <wp:extent cx="506067" cy="38100"/>
                      <wp:effectExtent b="0" l="0" r="0" t="0"/>
                      <wp:wrapNone/>
                      <wp:docPr id="42" name=""/>
                      <a:graphic>
                        <a:graphicData uri="http://schemas.microsoft.com/office/word/2010/wordprocessingShape">
                          <wps:wsp>
                            <wps:cNvCnPr/>
                            <wps:spPr>
                              <a:xfrm>
                                <a:off x="5102492" y="3780000"/>
                                <a:ext cx="487017"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190500</wp:posOffset>
                      </wp:positionV>
                      <wp:extent cx="506067" cy="38100"/>
                      <wp:effectExtent b="0" l="0" r="0" t="0"/>
                      <wp:wrapNone/>
                      <wp:docPr id="42" name="image53.png"/>
                      <a:graphic>
                        <a:graphicData uri="http://schemas.openxmlformats.org/drawingml/2006/picture">
                          <pic:pic>
                            <pic:nvPicPr>
                              <pic:cNvPr id="0" name="image53.png"/>
                              <pic:cNvPicPr preferRelativeResize="0"/>
                            </pic:nvPicPr>
                            <pic:blipFill>
                              <a:blip r:embed="rId29"/>
                              <a:srcRect/>
                              <a:stretch>
                                <a:fillRect/>
                              </a:stretch>
                            </pic:blipFill>
                            <pic:spPr>
                              <a:xfrm>
                                <a:off x="0" y="0"/>
                                <a:ext cx="506067" cy="381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59" w:lineRule="auto"/>
              <w:rPr>
                <w:color w:val="000000"/>
                <w:sz w:val="20"/>
                <w:szCs w:val="20"/>
              </w:rPr>
            </w:pPr>
            <w:r w:rsidDel="00000000" w:rsidR="00000000" w:rsidRPr="00000000">
              <w:rPr>
                <w:color w:val="000000"/>
                <w:sz w:val="20"/>
                <w:szCs w:val="20"/>
                <w:rtl w:val="0"/>
              </w:rPr>
              <w:t xml:space="preserve">Turismo dirigido.</w:t>
            </w:r>
          </w:p>
          <w:p w:rsidR="00000000" w:rsidDel="00000000" w:rsidP="00000000" w:rsidRDefault="00000000" w:rsidRPr="00000000" w14:paraId="0000012C">
            <w:pPr>
              <w:spacing w:line="259" w:lineRule="auto"/>
              <w:rPr>
                <w:color w:val="000000"/>
                <w:sz w:val="20"/>
                <w:szCs w:val="20"/>
              </w:rPr>
            </w:pPr>
            <w:r w:rsidDel="00000000" w:rsidR="00000000" w:rsidRPr="00000000">
              <w:rPr>
                <w:color w:val="000000"/>
                <w:sz w:val="20"/>
                <w:szCs w:val="20"/>
                <w:rtl w:val="0"/>
              </w:rPr>
              <w:t xml:space="preserve">Turismo libre.</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2D">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spacing w:line="259" w:lineRule="auto"/>
              <w:rPr>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2F">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line="259" w:lineRule="auto"/>
              <w:rPr>
                <w:color w:val="000000"/>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31">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spacing w:line="259"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spacing w:line="259" w:lineRule="auto"/>
              <w:rPr>
                <w:color w:val="000000"/>
                <w:sz w:val="20"/>
                <w:szCs w:val="20"/>
              </w:rPr>
            </w:pPr>
            <w:r w:rsidDel="00000000" w:rsidR="00000000" w:rsidRPr="00000000">
              <w:rPr>
                <w:rtl w:val="0"/>
              </w:rPr>
            </w:r>
          </w:p>
        </w:tc>
      </w:tr>
    </w:tbl>
    <w:p w:rsidR="00000000" w:rsidDel="00000000" w:rsidP="00000000" w:rsidRDefault="00000000" w:rsidRPr="00000000" w14:paraId="00000134">
      <w:pPr>
        <w:pStyle w:val="Heading2"/>
        <w:rPr>
          <w:sz w:val="20"/>
          <w:szCs w:val="20"/>
        </w:rPr>
      </w:pPr>
      <w:r w:rsidDel="00000000" w:rsidR="00000000" w:rsidRPr="00000000">
        <w:rPr>
          <w:rtl w:val="0"/>
        </w:rPr>
      </w:r>
    </w:p>
    <w:p w:rsidR="00000000" w:rsidDel="00000000" w:rsidP="00000000" w:rsidRDefault="00000000" w:rsidRPr="00000000" w14:paraId="00000135">
      <w:pPr>
        <w:pStyle w:val="Heading2"/>
        <w:rPr>
          <w:sz w:val="20"/>
          <w:szCs w:val="20"/>
        </w:rPr>
      </w:pPr>
      <w:r w:rsidDel="00000000" w:rsidR="00000000" w:rsidRPr="00000000">
        <w:rPr>
          <w:sz w:val="20"/>
          <w:szCs w:val="20"/>
          <w:rtl w:val="0"/>
        </w:rPr>
        <w:t xml:space="preserve">1.3.1 Teoría de la motivación</w:t>
      </w:r>
    </w:p>
    <w:p w:rsidR="00000000" w:rsidDel="00000000" w:rsidP="00000000" w:rsidRDefault="00000000" w:rsidRPr="00000000" w14:paraId="00000136">
      <w:pPr>
        <w:spacing w:after="160" w:line="259" w:lineRule="auto"/>
        <w:jc w:val="both"/>
        <w:rPr>
          <w:color w:val="000000"/>
          <w:sz w:val="20"/>
          <w:szCs w:val="20"/>
        </w:rPr>
      </w:pPr>
      <w:r w:rsidDel="00000000" w:rsidR="00000000" w:rsidRPr="00000000">
        <w:rPr>
          <w:color w:val="000000"/>
          <w:sz w:val="20"/>
          <w:szCs w:val="20"/>
          <w:rtl w:val="0"/>
        </w:rPr>
        <w:t xml:space="preserve">La motivación es la fuerza interna que impulsa las decisiones, en el aspecto turístico se puede estudiar dicha motivación a partir de la teoría de Abraham Maslow, quien propuso una explicación para la motivación humana, en general.</w:t>
      </w:r>
    </w:p>
    <w:p w:rsidR="00000000" w:rsidDel="00000000" w:rsidP="00000000" w:rsidRDefault="00000000" w:rsidRPr="00000000" w14:paraId="00000137">
      <w:pPr>
        <w:spacing w:after="160" w:line="259" w:lineRule="auto"/>
        <w:jc w:val="both"/>
        <w:rPr>
          <w:color w:val="000000"/>
          <w:sz w:val="20"/>
          <w:szCs w:val="20"/>
        </w:rPr>
      </w:pPr>
      <w:r w:rsidDel="00000000" w:rsidR="00000000" w:rsidRPr="00000000">
        <w:rPr>
          <w:color w:val="000000"/>
          <w:sz w:val="20"/>
          <w:szCs w:val="20"/>
          <w:rtl w:val="0"/>
        </w:rPr>
        <w:t xml:space="preserve">A continuación, se ilustra esta teoría de la Pirámide de las Necesidades de Maslow, que trata de una jerarquía de necesidades y factores que motivan a las personas, identifica cinco categorías de necesidades y considera un orden jerárquico ascendente de acuerdo con su importancia para la supervivencia y la capacidad de motivación:</w:t>
      </w:r>
    </w:p>
    <w:p w:rsidR="00000000" w:rsidDel="00000000" w:rsidP="00000000" w:rsidRDefault="00000000" w:rsidRPr="00000000" w14:paraId="00000138">
      <w:pPr>
        <w:spacing w:after="160" w:line="259" w:lineRule="auto"/>
        <w:jc w:val="both"/>
        <w:rPr>
          <w:color w:val="000000"/>
          <w:sz w:val="20"/>
          <w:szCs w:val="20"/>
          <w:highlight w:val="white"/>
        </w:rPr>
      </w:pPr>
      <w:commentRangeStart w:id="6"/>
      <w:r w:rsidDel="00000000" w:rsidR="00000000" w:rsidRPr="00000000">
        <w:rPr>
          <w:rtl w:val="0"/>
        </w:rPr>
      </w:r>
    </w:p>
    <w:p w:rsidR="00000000" w:rsidDel="00000000" w:rsidP="00000000" w:rsidRDefault="00000000" w:rsidRPr="00000000" w14:paraId="00000139">
      <w:pPr>
        <w:spacing w:after="160" w:line="259" w:lineRule="auto"/>
        <w:jc w:val="both"/>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228590" cy="718185"/>
                <wp:effectExtent b="0" l="0" r="0" t="0"/>
                <wp:wrapNone/>
                <wp:docPr id="40" name=""/>
                <a:graphic>
                  <a:graphicData uri="http://schemas.microsoft.com/office/word/2010/wordprocessingShape">
                    <wps:wsp>
                      <wps:cNvSpPr/>
                      <wps:cNvPr id="146" name="Shape 146"/>
                      <wps:spPr>
                        <a:xfrm>
                          <a:off x="2744405" y="3433608"/>
                          <a:ext cx="5203190" cy="69278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 CF01_1.3.1_Teoria_Motivación_Imagen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228590" cy="718185"/>
                <wp:effectExtent b="0" l="0" r="0" t="0"/>
                <wp:wrapNone/>
                <wp:docPr id="40" name="image51.png"/>
                <a:graphic>
                  <a:graphicData uri="http://schemas.openxmlformats.org/drawingml/2006/picture">
                    <pic:pic>
                      <pic:nvPicPr>
                        <pic:cNvPr id="0" name="image51.png"/>
                        <pic:cNvPicPr preferRelativeResize="0"/>
                      </pic:nvPicPr>
                      <pic:blipFill>
                        <a:blip r:embed="rId30"/>
                        <a:srcRect/>
                        <a:stretch>
                          <a:fillRect/>
                        </a:stretch>
                      </pic:blipFill>
                      <pic:spPr>
                        <a:xfrm>
                          <a:off x="0" y="0"/>
                          <a:ext cx="5228590" cy="718185"/>
                        </a:xfrm>
                        <a:prstGeom prst="rect"/>
                        <a:ln/>
                      </pic:spPr>
                    </pic:pic>
                  </a:graphicData>
                </a:graphic>
              </wp:anchor>
            </w:drawing>
          </mc:Fallback>
        </mc:AlternateContent>
      </w:r>
    </w:p>
    <w:p w:rsidR="00000000" w:rsidDel="00000000" w:rsidP="00000000" w:rsidRDefault="00000000" w:rsidRPr="00000000" w14:paraId="0000013A">
      <w:pPr>
        <w:spacing w:after="160" w:line="259" w:lineRule="auto"/>
        <w:rPr>
          <w:color w:val="000000"/>
          <w:sz w:val="20"/>
          <w:szCs w:val="20"/>
          <w:highlight w:val="white"/>
        </w:rPr>
      </w:pPr>
      <w:r w:rsidDel="00000000" w:rsidR="00000000" w:rsidRPr="00000000">
        <w:rPr>
          <w:rtl w:val="0"/>
        </w:rPr>
      </w:r>
    </w:p>
    <w:p w:rsidR="00000000" w:rsidDel="00000000" w:rsidP="00000000" w:rsidRDefault="00000000" w:rsidRPr="00000000" w14:paraId="0000013B">
      <w:pPr>
        <w:spacing w:after="160" w:line="259" w:lineRule="auto"/>
        <w:rPr>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C">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3D">
      <w:pPr>
        <w:spacing w:after="160" w:line="259" w:lineRule="auto"/>
        <w:jc w:val="both"/>
        <w:rPr>
          <w:color w:val="000000"/>
          <w:sz w:val="20"/>
          <w:szCs w:val="20"/>
        </w:rPr>
      </w:pPr>
      <w:r w:rsidDel="00000000" w:rsidR="00000000" w:rsidRPr="00000000">
        <w:rPr>
          <w:color w:val="000000"/>
          <w:sz w:val="20"/>
          <w:szCs w:val="20"/>
          <w:rtl w:val="0"/>
        </w:rPr>
        <w:t xml:space="preserve">Maslow (1970), propuso que las necesidades son la fuente de las motivaciones o impulsos que tienen los seres humanos para realizar actividades, propósitos y metas nuevas y que una vez satisfechas dichas necesidades el ciclo vuelve a comenzar.</w:t>
      </w:r>
    </w:p>
    <w:p w:rsidR="00000000" w:rsidDel="00000000" w:rsidP="00000000" w:rsidRDefault="00000000" w:rsidRPr="00000000" w14:paraId="0000013E">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3F">
      <w:pPr>
        <w:numPr>
          <w:ilvl w:val="0"/>
          <w:numId w:val="7"/>
        </w:numPr>
        <w:pBdr>
          <w:top w:space="0" w:sz="0" w:val="nil"/>
          <w:left w:space="0" w:sz="0" w:val="nil"/>
          <w:bottom w:space="0" w:sz="0" w:val="nil"/>
          <w:right w:space="0" w:sz="0" w:val="nil"/>
          <w:between w:space="0" w:sz="0" w:val="nil"/>
        </w:pBdr>
        <w:spacing w:line="240" w:lineRule="auto"/>
        <w:ind w:left="709" w:hanging="283"/>
        <w:jc w:val="both"/>
        <w:rPr>
          <w:color w:val="000000"/>
          <w:sz w:val="20"/>
          <w:szCs w:val="20"/>
        </w:rPr>
      </w:pPr>
      <w:r w:rsidDel="00000000" w:rsidR="00000000" w:rsidRPr="00000000">
        <w:rPr>
          <w:b w:val="1"/>
          <w:color w:val="000000"/>
          <w:sz w:val="20"/>
          <w:szCs w:val="20"/>
          <w:rtl w:val="0"/>
        </w:rPr>
        <w:t xml:space="preserve">Necesidades fisiológicas o</w:t>
      </w:r>
      <w:r w:rsidDel="00000000" w:rsidR="00000000" w:rsidRPr="00000000">
        <w:rPr>
          <w:color w:val="000000"/>
          <w:sz w:val="20"/>
          <w:szCs w:val="20"/>
          <w:rtl w:val="0"/>
        </w:rPr>
        <w:t xml:space="preserve"> </w:t>
      </w:r>
      <w:del w:author="JGOA" w:id="1" w:date="2022-03-19T21:06:00Z">
        <w:r w:rsidDel="00000000" w:rsidR="00000000" w:rsidRPr="00000000">
          <w:rPr>
            <w:b w:val="1"/>
            <w:color w:val="000000"/>
            <w:sz w:val="20"/>
            <w:szCs w:val="20"/>
            <w:rtl w:val="0"/>
          </w:rPr>
          <w:delText xml:space="preserve">biológico</w:delText>
        </w:r>
      </w:del>
      <w:ins w:author="JGOA" w:id="1" w:date="2022-03-19T21:06:00Z">
        <w:r w:rsidDel="00000000" w:rsidR="00000000" w:rsidRPr="00000000">
          <w:rPr>
            <w:b w:val="1"/>
            <w:color w:val="000000"/>
            <w:sz w:val="20"/>
            <w:szCs w:val="20"/>
            <w:rtl w:val="0"/>
          </w:rPr>
          <w:t xml:space="preserve">biológicas</w:t>
        </w:r>
      </w:ins>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orientadas hacia la supervivencia del hombre son las necesidades básicas e incluyen cosas como: respirar, beber agua, dormir, comer, sexo, refugio.</w:t>
      </w:r>
    </w:p>
    <w:p w:rsidR="00000000" w:rsidDel="00000000" w:rsidP="00000000" w:rsidRDefault="00000000" w:rsidRPr="00000000" w14:paraId="00000140">
      <w:pPr>
        <w:shd w:fill="ffffff" w:val="clear"/>
        <w:spacing w:line="240" w:lineRule="auto"/>
        <w:ind w:left="709" w:hanging="283"/>
        <w:jc w:val="both"/>
        <w:rPr>
          <w:color w:val="000000"/>
          <w:sz w:val="20"/>
          <w:szCs w:val="20"/>
        </w:rPr>
      </w:pPr>
      <w:r w:rsidDel="00000000" w:rsidR="00000000" w:rsidRPr="00000000">
        <w:rPr>
          <w:rtl w:val="0"/>
        </w:rPr>
      </w:r>
    </w:p>
    <w:p w:rsidR="00000000" w:rsidDel="00000000" w:rsidP="00000000" w:rsidRDefault="00000000" w:rsidRPr="00000000" w14:paraId="00000141">
      <w:pPr>
        <w:numPr>
          <w:ilvl w:val="0"/>
          <w:numId w:val="7"/>
        </w:numPr>
        <w:pBdr>
          <w:top w:space="0" w:sz="0" w:val="nil"/>
          <w:left w:space="0" w:sz="0" w:val="nil"/>
          <w:bottom w:space="0" w:sz="0" w:val="nil"/>
          <w:right w:space="0" w:sz="0" w:val="nil"/>
          <w:between w:space="0" w:sz="0" w:val="nil"/>
        </w:pBdr>
        <w:spacing w:line="240" w:lineRule="auto"/>
        <w:ind w:left="709" w:hanging="283"/>
        <w:jc w:val="both"/>
        <w:rPr>
          <w:color w:val="000000"/>
          <w:sz w:val="20"/>
          <w:szCs w:val="20"/>
        </w:rPr>
      </w:pPr>
      <w:r w:rsidDel="00000000" w:rsidR="00000000" w:rsidRPr="00000000">
        <w:rPr>
          <w:b w:val="1"/>
          <w:color w:val="000000"/>
          <w:sz w:val="20"/>
          <w:szCs w:val="20"/>
          <w:rtl w:val="0"/>
        </w:rPr>
        <w:t xml:space="preserve">Necesidades de seguridad:</w:t>
      </w:r>
      <w:r w:rsidDel="00000000" w:rsidR="00000000" w:rsidRPr="00000000">
        <w:rPr>
          <w:color w:val="000000"/>
          <w:sz w:val="20"/>
          <w:szCs w:val="20"/>
          <w:rtl w:val="0"/>
        </w:rPr>
        <w:t xml:space="preserve"> cuando las necesidades fisiológicas están satisfechas, surgen las necesidades orientadas hacia la seguridad personal, cosas como: seguridad física, empleo, ingresos y recursos familiares, salud.</w:t>
      </w:r>
    </w:p>
    <w:p w:rsidR="00000000" w:rsidDel="00000000" w:rsidP="00000000" w:rsidRDefault="00000000" w:rsidRPr="00000000" w14:paraId="00000142">
      <w:pPr>
        <w:shd w:fill="ffffff" w:val="clear"/>
        <w:spacing w:line="240" w:lineRule="auto"/>
        <w:ind w:left="709" w:hanging="283"/>
        <w:jc w:val="both"/>
        <w:rPr>
          <w:color w:val="000000"/>
          <w:sz w:val="20"/>
          <w:szCs w:val="20"/>
        </w:rPr>
      </w:pPr>
      <w:r w:rsidDel="00000000" w:rsidR="00000000" w:rsidRPr="00000000">
        <w:rPr>
          <w:rtl w:val="0"/>
        </w:rPr>
      </w:r>
    </w:p>
    <w:p w:rsidR="00000000" w:rsidDel="00000000" w:rsidP="00000000" w:rsidRDefault="00000000" w:rsidRPr="00000000" w14:paraId="00000143">
      <w:pPr>
        <w:numPr>
          <w:ilvl w:val="0"/>
          <w:numId w:val="7"/>
        </w:numPr>
        <w:pBdr>
          <w:top w:space="0" w:sz="0" w:val="nil"/>
          <w:left w:space="0" w:sz="0" w:val="nil"/>
          <w:bottom w:space="0" w:sz="0" w:val="nil"/>
          <w:right w:space="0" w:sz="0" w:val="nil"/>
          <w:between w:space="0" w:sz="0" w:val="nil"/>
        </w:pBdr>
        <w:spacing w:line="240" w:lineRule="auto"/>
        <w:ind w:left="709" w:hanging="283"/>
        <w:jc w:val="both"/>
        <w:rPr>
          <w:color w:val="000000"/>
          <w:sz w:val="20"/>
          <w:szCs w:val="20"/>
        </w:rPr>
      </w:pPr>
      <w:r w:rsidDel="00000000" w:rsidR="00000000" w:rsidRPr="00000000">
        <w:rPr>
          <w:b w:val="1"/>
          <w:color w:val="000000"/>
          <w:sz w:val="20"/>
          <w:szCs w:val="20"/>
          <w:rtl w:val="0"/>
        </w:rPr>
        <w:t xml:space="preserve">Necesidades de amor, afecto y pertenencia: </w:t>
      </w:r>
      <w:r w:rsidDel="00000000" w:rsidR="00000000" w:rsidRPr="00000000">
        <w:rPr>
          <w:color w:val="000000"/>
          <w:sz w:val="20"/>
          <w:szCs w:val="20"/>
          <w:rtl w:val="0"/>
        </w:rPr>
        <w:t xml:space="preserve">aparecen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cuando las necesidades de seguridad y de bienestar fisiológico satisfechas, estas, están integradas por el amor, el afecto y la pertenencia o afiliación a un cierto grupo social y están orientadas, a superar los sentimientos de soledad y alienación</w:t>
      </w:r>
      <w:ins w:author="JGOA" w:id="2" w:date="2022-03-19T21:06: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45">
      <w:pPr>
        <w:numPr>
          <w:ilvl w:val="0"/>
          <w:numId w:val="7"/>
        </w:numPr>
        <w:pBdr>
          <w:top w:space="0" w:sz="0" w:val="nil"/>
          <w:left w:space="0" w:sz="0" w:val="nil"/>
          <w:bottom w:space="0" w:sz="0" w:val="nil"/>
          <w:right w:space="0" w:sz="0" w:val="nil"/>
          <w:between w:space="0" w:sz="0" w:val="nil"/>
        </w:pBdr>
        <w:spacing w:line="240" w:lineRule="auto"/>
        <w:ind w:left="709" w:hanging="283"/>
        <w:jc w:val="both"/>
        <w:rPr>
          <w:color w:val="000000"/>
          <w:sz w:val="20"/>
          <w:szCs w:val="20"/>
        </w:rPr>
      </w:pPr>
      <w:r w:rsidDel="00000000" w:rsidR="00000000" w:rsidRPr="00000000">
        <w:rPr>
          <w:b w:val="1"/>
          <w:color w:val="000000"/>
          <w:sz w:val="20"/>
          <w:szCs w:val="20"/>
          <w:rtl w:val="0"/>
        </w:rPr>
        <w:t xml:space="preserve">Necesidades de estima:</w:t>
      </w:r>
      <w:r w:rsidDel="00000000" w:rsidR="00000000" w:rsidRPr="00000000">
        <w:rPr>
          <w:color w:val="000000"/>
          <w:sz w:val="20"/>
          <w:szCs w:val="20"/>
          <w:rtl w:val="0"/>
        </w:rPr>
        <w:t xml:space="preserve"> cuando las tres primeras clases de necesidades están medianamente satisfechas, surgen estas necesidades, orientadas hacia la autoestima, el reconocimiento hacia la persona, el logro particular y el respeto hacia los demás; al satisfacer estas necesidades, las personas se sienten seguras de sí misma y valiosas dentro de una sociedad.</w:t>
      </w:r>
    </w:p>
    <w:p w:rsidR="00000000" w:rsidDel="00000000" w:rsidP="00000000" w:rsidRDefault="00000000" w:rsidRPr="00000000" w14:paraId="00000146">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7">
      <w:pPr>
        <w:numPr>
          <w:ilvl w:val="0"/>
          <w:numId w:val="7"/>
        </w:numPr>
        <w:pBdr>
          <w:top w:space="0" w:sz="0" w:val="nil"/>
          <w:left w:space="0" w:sz="0" w:val="nil"/>
          <w:bottom w:space="0" w:sz="0" w:val="nil"/>
          <w:right w:space="0" w:sz="0" w:val="nil"/>
          <w:between w:space="0" w:sz="0" w:val="nil"/>
        </w:pBdr>
        <w:spacing w:after="160" w:line="259" w:lineRule="auto"/>
        <w:ind w:left="709" w:hanging="283"/>
        <w:jc w:val="both"/>
        <w:rPr>
          <w:color w:val="000000"/>
          <w:sz w:val="20"/>
          <w:szCs w:val="20"/>
        </w:rPr>
      </w:pPr>
      <w:r w:rsidDel="00000000" w:rsidR="00000000" w:rsidRPr="00000000">
        <w:rPr>
          <w:b w:val="1"/>
          <w:color w:val="000000"/>
          <w:sz w:val="20"/>
          <w:szCs w:val="20"/>
          <w:rtl w:val="0"/>
        </w:rPr>
        <w:t xml:space="preserve">Necesidades de auto</w:t>
      </w:r>
      <w:del w:author="JGOA" w:id="3" w:date="2022-03-19T21:06:00Z">
        <w:r w:rsidDel="00000000" w:rsidR="00000000" w:rsidRPr="00000000">
          <w:rPr>
            <w:b w:val="1"/>
            <w:color w:val="000000"/>
            <w:sz w:val="20"/>
            <w:szCs w:val="20"/>
            <w:rtl w:val="0"/>
          </w:rPr>
          <w:delText xml:space="preserve">-</w:delText>
        </w:r>
      </w:del>
      <w:ins w:author="JGOA" w:id="3" w:date="2022-03-19T21:06:00Z">
        <w:r w:rsidDel="00000000" w:rsidR="00000000" w:rsidRPr="00000000">
          <w:rPr>
            <w:b w:val="1"/>
            <w:color w:val="000000"/>
            <w:sz w:val="20"/>
            <w:szCs w:val="20"/>
            <w:rtl w:val="0"/>
          </w:rPr>
          <w:t xml:space="preserve">r</w:t>
        </w:r>
      </w:ins>
      <w:r w:rsidDel="00000000" w:rsidR="00000000" w:rsidRPr="00000000">
        <w:rPr>
          <w:b w:val="1"/>
          <w:color w:val="000000"/>
          <w:sz w:val="20"/>
          <w:szCs w:val="20"/>
          <w:rtl w:val="0"/>
        </w:rPr>
        <w:t xml:space="preserve">realización:</w:t>
      </w:r>
      <w:r w:rsidDel="00000000" w:rsidR="00000000" w:rsidRPr="00000000">
        <w:rPr>
          <w:color w:val="000000"/>
          <w:sz w:val="20"/>
          <w:szCs w:val="20"/>
          <w:rtl w:val="0"/>
        </w:rPr>
        <w:t xml:space="preserve"> son las más elevadas y se hallan en la cima de la jerarquía; Maslow describe la auto</w:t>
      </w:r>
      <w:del w:author="JGOA" w:id="4" w:date="2022-03-19T21:06:00Z">
        <w:r w:rsidDel="00000000" w:rsidR="00000000" w:rsidRPr="00000000">
          <w:rPr>
            <w:color w:val="000000"/>
            <w:sz w:val="20"/>
            <w:szCs w:val="20"/>
            <w:rtl w:val="0"/>
          </w:rPr>
          <w:delText xml:space="preserve">-</w:delText>
        </w:r>
      </w:del>
      <w:ins w:author="JGOA" w:id="4" w:date="2022-03-19T21:06:00Z">
        <w:r w:rsidDel="00000000" w:rsidR="00000000" w:rsidRPr="00000000">
          <w:rPr>
            <w:color w:val="000000"/>
            <w:sz w:val="20"/>
            <w:szCs w:val="20"/>
            <w:rtl w:val="0"/>
          </w:rPr>
          <w:t xml:space="preserve">r</w:t>
        </w:r>
      </w:ins>
      <w:r w:rsidDel="00000000" w:rsidR="00000000" w:rsidRPr="00000000">
        <w:rPr>
          <w:color w:val="000000"/>
          <w:sz w:val="20"/>
          <w:szCs w:val="20"/>
          <w:rtl w:val="0"/>
        </w:rPr>
        <w:t xml:space="preserve">realización como la necesidad de una persona para ser y hacer lo que la persona "nació para hacer", este tipo de necesidades, incluyen los gustos, los lujos, el cumplimiento de sueños y metas. De acuerdo con Maslow, generalmente este tipo de necesidades se cumplen cuando se han satisfecho las anteriores, porque el ser humano se siente liberado para ser. Dentro de esta categoría sin lugar a dudas, se </w:t>
      </w:r>
      <w:del w:author="JGOA" w:id="5" w:date="2022-03-19T21:56:00Z">
        <w:r w:rsidDel="00000000" w:rsidR="00000000" w:rsidRPr="00000000">
          <w:rPr>
            <w:color w:val="000000"/>
            <w:sz w:val="20"/>
            <w:szCs w:val="20"/>
            <w:rtl w:val="0"/>
          </w:rPr>
          <w:delText xml:space="preserve">encuentre </w:delText>
        </w:r>
      </w:del>
      <w:ins w:author="JGOA" w:id="5" w:date="2022-03-19T21:56:00Z">
        <w:r w:rsidDel="00000000" w:rsidR="00000000" w:rsidRPr="00000000">
          <w:rPr>
            <w:color w:val="000000"/>
            <w:sz w:val="20"/>
            <w:szCs w:val="20"/>
            <w:rtl w:val="0"/>
          </w:rPr>
          <w:t xml:space="preserve">encuentra </w:t>
        </w:r>
      </w:ins>
      <w:r w:rsidDel="00000000" w:rsidR="00000000" w:rsidRPr="00000000">
        <w:rPr>
          <w:color w:val="000000"/>
          <w:sz w:val="20"/>
          <w:szCs w:val="20"/>
          <w:rtl w:val="0"/>
        </w:rPr>
        <w:t xml:space="preserve">el deseo o necesidad de viajar y conocer cosas y lugares nuevos, nuevas culturas.</w:t>
      </w:r>
      <w:r w:rsidDel="00000000" w:rsidR="00000000" w:rsidRPr="00000000">
        <w:rPr>
          <w:rtl w:val="0"/>
        </w:rPr>
      </w:r>
    </w:p>
    <w:p w:rsidR="00000000" w:rsidDel="00000000" w:rsidP="00000000" w:rsidRDefault="00000000" w:rsidRPr="00000000" w14:paraId="00000148">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49">
      <w:pPr>
        <w:spacing w:after="160" w:line="259" w:lineRule="auto"/>
        <w:jc w:val="both"/>
        <w:rPr>
          <w:color w:val="000000"/>
          <w:sz w:val="20"/>
          <w:szCs w:val="20"/>
        </w:rPr>
      </w:pPr>
      <w:r w:rsidDel="00000000" w:rsidR="00000000" w:rsidRPr="00000000">
        <w:rPr>
          <w:color w:val="000000"/>
          <w:sz w:val="20"/>
          <w:szCs w:val="20"/>
          <w:rtl w:val="0"/>
        </w:rPr>
        <w:t xml:space="preserve">En turismo muchos teóricos han intentado abordar el tema de las necesidades y las motivaciones explicando </w:t>
      </w:r>
      <w:del w:author="JGOA" w:id="6" w:date="2022-03-19T21:07:00Z">
        <w:r w:rsidDel="00000000" w:rsidR="00000000" w:rsidRPr="00000000">
          <w:rPr>
            <w:color w:val="000000"/>
            <w:sz w:val="20"/>
            <w:szCs w:val="20"/>
            <w:rtl w:val="0"/>
          </w:rPr>
          <w:delText xml:space="preserve">como </w:delText>
        </w:r>
      </w:del>
      <w:r w:rsidDel="00000000" w:rsidR="00000000" w:rsidRPr="00000000">
        <w:rPr>
          <w:color w:val="000000"/>
          <w:sz w:val="20"/>
          <w:szCs w:val="20"/>
          <w:rtl w:val="0"/>
        </w:rPr>
        <w:t xml:space="preserve">el desarrollo de la actividad turística, ya se veía en la reseña histórica del turismo, como el </w:t>
      </w:r>
      <w:del w:author="JGOA" w:id="7" w:date="2022-03-19T21:07:00Z">
        <w:r w:rsidDel="00000000" w:rsidR="00000000" w:rsidRPr="00000000">
          <w:rPr>
            <w:color w:val="000000"/>
            <w:sz w:val="20"/>
            <w:szCs w:val="20"/>
            <w:rtl w:val="0"/>
          </w:rPr>
          <w:delText xml:space="preserve">hombre </w:delText>
        </w:r>
      </w:del>
      <w:ins w:author="JGOA" w:id="7" w:date="2022-03-19T21:07:00Z">
        <w:r w:rsidDel="00000000" w:rsidR="00000000" w:rsidRPr="00000000">
          <w:rPr>
            <w:color w:val="000000"/>
            <w:sz w:val="20"/>
            <w:szCs w:val="20"/>
            <w:rtl w:val="0"/>
          </w:rPr>
          <w:t xml:space="preserve">ser humano </w:t>
        </w:r>
      </w:ins>
      <w:r w:rsidDel="00000000" w:rsidR="00000000" w:rsidRPr="00000000">
        <w:rPr>
          <w:color w:val="000000"/>
          <w:sz w:val="20"/>
          <w:szCs w:val="20"/>
          <w:rtl w:val="0"/>
        </w:rPr>
        <w:t xml:space="preserve">primero se desplazó en busca de alimento (necesidad básica), luego comenzó a buscar protección y abrigo así que se sedentariz</w:t>
      </w:r>
      <w:ins w:author="JGOA" w:id="8" w:date="2022-03-19T21:06:00Z">
        <w:r w:rsidDel="00000000" w:rsidR="00000000" w:rsidRPr="00000000">
          <w:rPr>
            <w:color w:val="000000"/>
            <w:sz w:val="20"/>
            <w:szCs w:val="20"/>
            <w:rtl w:val="0"/>
          </w:rPr>
          <w:t xml:space="preserve">ó</w:t>
        </w:r>
      </w:ins>
      <w:del w:author="JGOA" w:id="8" w:date="2022-03-19T21:06:00Z">
        <w:r w:rsidDel="00000000" w:rsidR="00000000" w:rsidRPr="00000000">
          <w:rPr>
            <w:color w:val="000000"/>
            <w:sz w:val="20"/>
            <w:szCs w:val="20"/>
            <w:rtl w:val="0"/>
          </w:rPr>
          <w:delText xml:space="preserve">o</w:delText>
        </w:r>
      </w:del>
      <w:r w:rsidDel="00000000" w:rsidR="00000000" w:rsidRPr="00000000">
        <w:rPr>
          <w:color w:val="000000"/>
          <w:sz w:val="20"/>
          <w:szCs w:val="20"/>
          <w:rtl w:val="0"/>
        </w:rPr>
        <w:t xml:space="preserve">, cubriendo sus necesidades de seguridad.</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Después, </w:t>
      </w:r>
      <w:del w:author="JGOA" w:id="9" w:date="2022-03-19T21:07:00Z">
        <w:r w:rsidDel="00000000" w:rsidR="00000000" w:rsidRPr="00000000">
          <w:rPr>
            <w:color w:val="000000"/>
            <w:sz w:val="20"/>
            <w:szCs w:val="20"/>
            <w:rtl w:val="0"/>
          </w:rPr>
          <w:delText xml:space="preserve">el hombre </w:delText>
        </w:r>
      </w:del>
      <w:r w:rsidDel="00000000" w:rsidR="00000000" w:rsidRPr="00000000">
        <w:rPr>
          <w:color w:val="000000"/>
          <w:sz w:val="20"/>
          <w:szCs w:val="20"/>
          <w:rtl w:val="0"/>
        </w:rPr>
        <w:t xml:space="preserve">comenzó a viajar por comercio y guerras, en la que establecía relaciones con otros satisfaciendo su necesidad de amor y pertenencia, para enfrentar esas guerras. Más adelante se da cuenta </w:t>
      </w:r>
      <w:ins w:author="JGOA" w:id="10" w:date="2022-03-19T21:07:00Z">
        <w:r w:rsidDel="00000000" w:rsidR="00000000" w:rsidRPr="00000000">
          <w:rPr>
            <w:color w:val="000000"/>
            <w:sz w:val="20"/>
            <w:szCs w:val="20"/>
            <w:rtl w:val="0"/>
          </w:rPr>
          <w:t xml:space="preserve">de </w:t>
        </w:r>
      </w:ins>
      <w:r w:rsidDel="00000000" w:rsidR="00000000" w:rsidRPr="00000000">
        <w:rPr>
          <w:color w:val="000000"/>
          <w:sz w:val="20"/>
          <w:szCs w:val="20"/>
          <w:rtl w:val="0"/>
        </w:rPr>
        <w:t xml:space="preserve">que requiere viajar y entender su propio mundo para apropiarlo y apropiarse, con lo cual satisface su necesidad de estima, los grandes viajes que se realizaron también tenían un trasfondo de prestigio, como el de Colón y el descubrimiento</w:t>
      </w:r>
      <w:ins w:author="JGOA" w:id="11" w:date="2022-03-19T21:07: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sin saberlo</w:t>
      </w:r>
      <w:ins w:author="JGOA" w:id="12" w:date="2022-03-19T21:07:00Z">
        <w:r w:rsidDel="00000000" w:rsidR="00000000" w:rsidRPr="00000000">
          <w:rPr>
            <w:color w:val="000000"/>
            <w:sz w:val="20"/>
            <w:szCs w:val="20"/>
            <w:rtl w:val="0"/>
          </w:rPr>
          <w:t xml:space="preserve">,</w:t>
        </w:r>
      </w:ins>
      <w:del w:author="JGOA" w:id="12" w:date="2022-03-19T21:07:00Z">
        <w:r w:rsidDel="00000000" w:rsidR="00000000" w:rsidRPr="00000000">
          <w:rPr>
            <w:color w:val="000000"/>
            <w:sz w:val="20"/>
            <w:szCs w:val="20"/>
            <w:rtl w:val="0"/>
          </w:rPr>
          <w:delText xml:space="preserve">s</w:delText>
        </w:r>
      </w:del>
      <w:r w:rsidDel="00000000" w:rsidR="00000000" w:rsidRPr="00000000">
        <w:rPr>
          <w:color w:val="000000"/>
          <w:sz w:val="20"/>
          <w:szCs w:val="20"/>
          <w:rtl w:val="0"/>
        </w:rPr>
        <w:t xml:space="preserve"> de un nuevo continente que </w:t>
      </w:r>
      <w:del w:author="JGOA" w:id="13" w:date="2022-03-19T21:08:00Z">
        <w:r w:rsidDel="00000000" w:rsidR="00000000" w:rsidRPr="00000000">
          <w:rPr>
            <w:color w:val="000000"/>
            <w:sz w:val="20"/>
            <w:szCs w:val="20"/>
            <w:rtl w:val="0"/>
          </w:rPr>
          <w:delText xml:space="preserve">un siglo </w:delText>
        </w:r>
      </w:del>
      <w:r w:rsidDel="00000000" w:rsidR="00000000" w:rsidRPr="00000000">
        <w:rPr>
          <w:color w:val="000000"/>
          <w:sz w:val="20"/>
          <w:szCs w:val="20"/>
          <w:rtl w:val="0"/>
        </w:rPr>
        <w:t xml:space="preserve">después se denominaría</w:t>
      </w:r>
      <w:del w:author="JGOA" w:id="14" w:date="2022-03-19T21:07:00Z">
        <w:r w:rsidDel="00000000" w:rsidR="00000000" w:rsidRPr="00000000">
          <w:rPr>
            <w:color w:val="000000"/>
            <w:sz w:val="20"/>
            <w:szCs w:val="20"/>
            <w:rtl w:val="0"/>
          </w:rPr>
          <w:delText xml:space="preserve">n</w:delText>
        </w:r>
      </w:del>
      <w:r w:rsidDel="00000000" w:rsidR="00000000" w:rsidRPr="00000000">
        <w:rPr>
          <w:color w:val="000000"/>
          <w:sz w:val="20"/>
          <w:szCs w:val="20"/>
          <w:rtl w:val="0"/>
        </w:rPr>
        <w:t xml:space="preserve"> América</w:t>
      </w:r>
      <w:del w:author="JGOA" w:id="15" w:date="2022-03-19T21:08:00Z">
        <w:r w:rsidDel="00000000" w:rsidR="00000000" w:rsidRPr="00000000">
          <w:rPr>
            <w:color w:val="000000"/>
            <w:sz w:val="20"/>
            <w:szCs w:val="20"/>
            <w:rtl w:val="0"/>
          </w:rPr>
          <w:delText xml:space="preserve">s</w:delText>
        </w:r>
      </w:del>
      <w:r w:rsidDel="00000000" w:rsidR="00000000" w:rsidRPr="00000000">
        <w:rPr>
          <w:color w:val="000000"/>
          <w:sz w:val="20"/>
          <w:szCs w:val="20"/>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C">
      <w:pPr>
        <w:spacing w:after="160" w:lineRule="auto"/>
        <w:jc w:val="both"/>
        <w:rPr>
          <w:color w:val="000000"/>
          <w:sz w:val="20"/>
          <w:szCs w:val="20"/>
        </w:rPr>
      </w:pPr>
      <w:r w:rsidDel="00000000" w:rsidR="00000000" w:rsidRPr="00000000">
        <w:rPr>
          <w:color w:val="000000"/>
          <w:sz w:val="20"/>
          <w:szCs w:val="20"/>
          <w:rtl w:val="0"/>
        </w:rPr>
        <w:t xml:space="preserve">Por último, pero no menos importante, ya que de hecho son estos viajes los que se consideran el primer vestigio de turismo</w:t>
      </w:r>
      <w:ins w:author="JGOA" w:id="16" w:date="2022-03-19T21:08:00Z">
        <w:r w:rsidDel="00000000" w:rsidR="00000000" w:rsidRPr="00000000">
          <w:rPr>
            <w:color w:val="000000"/>
            <w:sz w:val="20"/>
            <w:szCs w:val="20"/>
            <w:rtl w:val="0"/>
          </w:rPr>
          <w:t xml:space="preserve">, a</w:t>
        </w:r>
      </w:ins>
      <w:del w:author="JGOA" w:id="16" w:date="2022-03-19T21:08:00Z">
        <w:r w:rsidDel="00000000" w:rsidR="00000000" w:rsidRPr="00000000">
          <w:rPr>
            <w:color w:val="000000"/>
            <w:sz w:val="20"/>
            <w:szCs w:val="20"/>
            <w:rtl w:val="0"/>
          </w:rPr>
          <w:delText xml:space="preserve"> A</w:delText>
        </w:r>
      </w:del>
      <w:r w:rsidDel="00000000" w:rsidR="00000000" w:rsidRPr="00000000">
        <w:rPr>
          <w:color w:val="000000"/>
          <w:sz w:val="20"/>
          <w:szCs w:val="20"/>
          <w:rtl w:val="0"/>
        </w:rPr>
        <w:t xml:space="preserve">parece el Grand Tour o viaje del conocimiento para satisfacer las necesidades de </w:t>
      </w:r>
      <w:del w:author="JGOA" w:id="17" w:date="2022-03-19T21:08:00Z">
        <w:r w:rsidDel="00000000" w:rsidR="00000000" w:rsidRPr="00000000">
          <w:rPr>
            <w:color w:val="000000"/>
            <w:sz w:val="20"/>
            <w:szCs w:val="20"/>
            <w:rtl w:val="0"/>
          </w:rPr>
          <w:delText xml:space="preserve">auto </w:delText>
        </w:r>
      </w:del>
      <w:ins w:author="JGOA" w:id="17" w:date="2022-03-19T21:08:00Z">
        <w:r w:rsidDel="00000000" w:rsidR="00000000" w:rsidRPr="00000000">
          <w:rPr>
            <w:color w:val="000000"/>
            <w:sz w:val="20"/>
            <w:szCs w:val="20"/>
            <w:rtl w:val="0"/>
          </w:rPr>
          <w:t xml:space="preserve">autor</w:t>
        </w:r>
      </w:ins>
      <w:r w:rsidDel="00000000" w:rsidR="00000000" w:rsidRPr="00000000">
        <w:rPr>
          <w:color w:val="000000"/>
          <w:sz w:val="20"/>
          <w:szCs w:val="20"/>
          <w:rtl w:val="0"/>
        </w:rPr>
        <w:t xml:space="preserve">realización y que luego se convierten en viajes de placer que hacen que el ser humano se sienta pleno, feliz y lleno de conocimientos nuevos, sin necesidad de viajar a estudiar.</w:t>
      </w:r>
    </w:p>
    <w:p w:rsidR="00000000" w:rsidDel="00000000" w:rsidP="00000000" w:rsidRDefault="00000000" w:rsidRPr="00000000" w14:paraId="0000014D">
      <w:pPr>
        <w:spacing w:after="160" w:lineRule="auto"/>
        <w:jc w:val="both"/>
        <w:rPr>
          <w:color w:val="000000"/>
          <w:sz w:val="20"/>
          <w:szCs w:val="20"/>
        </w:rPr>
      </w:pPr>
      <w:r w:rsidDel="00000000" w:rsidR="00000000" w:rsidRPr="00000000">
        <w:rPr>
          <w:color w:val="000000"/>
          <w:sz w:val="20"/>
          <w:szCs w:val="20"/>
          <w:highlight w:val="white"/>
          <w:rtl w:val="0"/>
        </w:rPr>
        <w:t xml:space="preserve">De acuerdo con Gisolf (2014), la teoría de Maslow es la que posteriormente ha tenido más aplicaciones en el campo del estudio de la motivación turística y entre estas </w:t>
      </w:r>
      <w:del w:author="JGOA" w:id="18" w:date="2022-03-19T21:08:00Z">
        <w:r w:rsidDel="00000000" w:rsidR="00000000" w:rsidRPr="00000000">
          <w:rPr>
            <w:color w:val="000000"/>
            <w:sz w:val="20"/>
            <w:szCs w:val="20"/>
            <w:highlight w:val="white"/>
            <w:rtl w:val="0"/>
          </w:rPr>
          <w:delText xml:space="preserve">tenemos </w:delText>
        </w:r>
      </w:del>
      <w:ins w:author="JGOA" w:id="18" w:date="2022-03-19T21:08:00Z">
        <w:r w:rsidDel="00000000" w:rsidR="00000000" w:rsidRPr="00000000">
          <w:rPr>
            <w:color w:val="000000"/>
            <w:sz w:val="20"/>
            <w:szCs w:val="20"/>
            <w:highlight w:val="white"/>
            <w:rtl w:val="0"/>
          </w:rPr>
          <w:t xml:space="preserve">figuran </w:t>
        </w:r>
      </w:ins>
      <w:r w:rsidDel="00000000" w:rsidR="00000000" w:rsidRPr="00000000">
        <w:rPr>
          <w:color w:val="000000"/>
          <w:sz w:val="20"/>
          <w:szCs w:val="20"/>
          <w:highlight w:val="white"/>
          <w:rtl w:val="0"/>
        </w:rPr>
        <w:t xml:space="preserve">la aplicación elaborada por Pearce, </w:t>
      </w:r>
      <w:del w:author="JGOA" w:id="19" w:date="2022-03-19T21:08:00Z">
        <w:r w:rsidDel="00000000" w:rsidR="00000000" w:rsidRPr="00000000">
          <w:rPr>
            <w:color w:val="000000"/>
            <w:sz w:val="20"/>
            <w:szCs w:val="20"/>
            <w:highlight w:val="white"/>
            <w:rtl w:val="0"/>
          </w:rPr>
          <w:delText xml:space="preserve">que </w:delText>
        </w:r>
      </w:del>
      <w:ins w:author="JGOA" w:id="19" w:date="2022-03-19T21:08:00Z">
        <w:r w:rsidDel="00000000" w:rsidR="00000000" w:rsidRPr="00000000">
          <w:rPr>
            <w:color w:val="000000"/>
            <w:sz w:val="20"/>
            <w:szCs w:val="20"/>
            <w:highlight w:val="white"/>
            <w:rtl w:val="0"/>
          </w:rPr>
          <w:t xml:space="preserve">quien </w:t>
        </w:r>
      </w:ins>
      <w:r w:rsidDel="00000000" w:rsidR="00000000" w:rsidRPr="00000000">
        <w:rPr>
          <w:color w:val="000000"/>
          <w:sz w:val="20"/>
          <w:szCs w:val="20"/>
          <w:highlight w:val="white"/>
          <w:rtl w:val="0"/>
        </w:rPr>
        <w:t xml:space="preserve">a partir del modelo de Maslow</w:t>
      </w:r>
      <w:ins w:author="JGOA" w:id="20" w:date="2022-03-19T21:08:00Z">
        <w:r w:rsidDel="00000000" w:rsidR="00000000" w:rsidRPr="00000000">
          <w:rPr>
            <w:color w:val="000000"/>
            <w:sz w:val="20"/>
            <w:szCs w:val="20"/>
            <w:highlight w:val="white"/>
            <w:rtl w:val="0"/>
          </w:rPr>
          <w:t xml:space="preserve">,</w:t>
        </w:r>
      </w:ins>
      <w:r w:rsidDel="00000000" w:rsidR="00000000" w:rsidRPr="00000000">
        <w:rPr>
          <w:color w:val="000000"/>
          <w:sz w:val="20"/>
          <w:szCs w:val="20"/>
          <w:highlight w:val="white"/>
          <w:rtl w:val="0"/>
        </w:rPr>
        <w:t xml:space="preserve"> propuso una adaptación incorporando el factor de la experiencia turística misma.</w:t>
      </w:r>
      <w:r w:rsidDel="00000000" w:rsidR="00000000" w:rsidRPr="00000000">
        <w:rPr>
          <w:color w:val="000000"/>
          <w:sz w:val="20"/>
          <w:szCs w:val="20"/>
          <w:rtl w:val="0"/>
        </w:rPr>
        <w:t xml:space="preserve"> </w:t>
      </w:r>
    </w:p>
    <w:p w:rsidR="00000000" w:rsidDel="00000000" w:rsidP="00000000" w:rsidRDefault="00000000" w:rsidRPr="00000000" w14:paraId="0000014E">
      <w:pPr>
        <w:spacing w:after="160" w:line="259" w:lineRule="auto"/>
        <w:jc w:val="both"/>
        <w:rPr>
          <w:color w:val="000000"/>
          <w:sz w:val="20"/>
          <w:szCs w:val="20"/>
        </w:rPr>
      </w:pPr>
      <w:r w:rsidDel="00000000" w:rsidR="00000000" w:rsidRPr="00000000">
        <w:rPr>
          <w:color w:val="000000"/>
          <w:sz w:val="20"/>
          <w:szCs w:val="20"/>
          <w:rtl w:val="0"/>
        </w:rPr>
        <w:t xml:space="preserve">Pearce (1988; 1993), Pearce </w:t>
      </w:r>
      <w:del w:author="JGOA" w:id="21" w:date="2022-03-19T21:08:00Z">
        <w:r w:rsidDel="00000000" w:rsidR="00000000" w:rsidRPr="00000000">
          <w:rPr>
            <w:color w:val="000000"/>
            <w:sz w:val="20"/>
            <w:szCs w:val="20"/>
            <w:rtl w:val="0"/>
          </w:rPr>
          <w:delText xml:space="preserve">&amp; </w:delText>
        </w:r>
      </w:del>
      <w:ins w:author="JGOA" w:id="21" w:date="2022-03-19T21:08:00Z">
        <w:r w:rsidDel="00000000" w:rsidR="00000000" w:rsidRPr="00000000">
          <w:rPr>
            <w:color w:val="000000"/>
            <w:sz w:val="20"/>
            <w:szCs w:val="20"/>
            <w:rtl w:val="0"/>
          </w:rPr>
          <w:t xml:space="preserve">y </w:t>
        </w:r>
      </w:ins>
      <w:r w:rsidDel="00000000" w:rsidR="00000000" w:rsidRPr="00000000">
        <w:rPr>
          <w:color w:val="000000"/>
          <w:sz w:val="20"/>
          <w:szCs w:val="20"/>
          <w:rtl w:val="0"/>
        </w:rPr>
        <w:t xml:space="preserve">Caltabiano (1983) y Moscardo </w:t>
      </w:r>
      <w:del w:author="JGOA" w:id="22" w:date="2022-03-19T21:08:00Z">
        <w:r w:rsidDel="00000000" w:rsidR="00000000" w:rsidRPr="00000000">
          <w:rPr>
            <w:color w:val="000000"/>
            <w:sz w:val="20"/>
            <w:szCs w:val="20"/>
            <w:rtl w:val="0"/>
          </w:rPr>
          <w:delText xml:space="preserve">&amp; </w:delText>
        </w:r>
      </w:del>
      <w:ins w:author="JGOA" w:id="22" w:date="2022-03-19T21:08:00Z">
        <w:r w:rsidDel="00000000" w:rsidR="00000000" w:rsidRPr="00000000">
          <w:rPr>
            <w:color w:val="000000"/>
            <w:sz w:val="20"/>
            <w:szCs w:val="20"/>
            <w:rtl w:val="0"/>
          </w:rPr>
          <w:t xml:space="preserve">y </w:t>
        </w:r>
      </w:ins>
      <w:r w:rsidDel="00000000" w:rsidR="00000000" w:rsidRPr="00000000">
        <w:rPr>
          <w:color w:val="000000"/>
          <w:sz w:val="20"/>
          <w:szCs w:val="20"/>
          <w:rtl w:val="0"/>
        </w:rPr>
        <w:t xml:space="preserve">Pearce (1986) desarrollaron una teoría de motivación llamada </w:t>
      </w:r>
      <w:r w:rsidDel="00000000" w:rsidR="00000000" w:rsidRPr="00000000">
        <w:rPr>
          <w:i w:val="1"/>
          <w:color w:val="000000"/>
          <w:sz w:val="20"/>
          <w:szCs w:val="20"/>
          <w:rtl w:val="0"/>
          <w:rPrChange w:author="JGOA" w:id="23" w:date="2022-03-19T21:08:00Z">
            <w:rPr>
              <w:color w:val="000000"/>
              <w:sz w:val="20"/>
              <w:szCs w:val="20"/>
            </w:rPr>
          </w:rPrChange>
        </w:rPr>
        <w:t xml:space="preserve">Travel Career Ladder</w:t>
      </w:r>
      <w:r w:rsidDel="00000000" w:rsidR="00000000" w:rsidRPr="00000000">
        <w:rPr>
          <w:color w:val="000000"/>
          <w:sz w:val="20"/>
          <w:szCs w:val="20"/>
          <w:rtl w:val="0"/>
        </w:rPr>
        <w:t xml:space="preserve"> (TCL). Esta teoría fue elaborada con base en la teoría jerárquica de la motivación.</w:t>
      </w:r>
    </w:p>
    <w:p w:rsidR="00000000" w:rsidDel="00000000" w:rsidP="00000000" w:rsidRDefault="00000000" w:rsidRPr="00000000" w14:paraId="0000014F">
      <w:pPr>
        <w:spacing w:after="160" w:line="259" w:lineRule="auto"/>
        <w:jc w:val="both"/>
        <w:rPr>
          <w:color w:val="000000"/>
          <w:sz w:val="20"/>
          <w:szCs w:val="20"/>
        </w:rPr>
      </w:pPr>
      <w:r w:rsidDel="00000000" w:rsidR="00000000" w:rsidRPr="00000000">
        <w:rPr>
          <w:sz w:val="20"/>
          <w:szCs w:val="20"/>
        </w:rPr>
        <w:drawing>
          <wp:anchor allowOverlap="1" behindDoc="0" distB="0" distT="0" distL="114300" distR="114300" hidden="0" layoutInCell="1" locked="0" relativeHeight="0" simplePos="0">
            <wp:simplePos x="0" y="0"/>
            <wp:positionH relativeFrom="margin">
              <wp:posOffset>-15239</wp:posOffset>
            </wp:positionH>
            <wp:positionV relativeFrom="margin">
              <wp:posOffset>1812290</wp:posOffset>
            </wp:positionV>
            <wp:extent cx="2956560" cy="4044950"/>
            <wp:effectExtent b="0" l="0" r="0" t="0"/>
            <wp:wrapSquare wrapText="bothSides" distB="0" distT="0" distL="114300" distR="114300"/>
            <wp:docPr descr="Fondo de vacaciones y días festivos con maleta de globo realista y cámara de fotos. vector gratuito" id="48" name="image16.jpg"/>
            <a:graphic>
              <a:graphicData uri="http://schemas.openxmlformats.org/drawingml/2006/picture">
                <pic:pic>
                  <pic:nvPicPr>
                    <pic:cNvPr descr="Fondo de vacaciones y días festivos con maleta de globo realista y cámara de fotos. vector gratuito" id="0" name="image16.jpg"/>
                    <pic:cNvPicPr preferRelativeResize="0"/>
                  </pic:nvPicPr>
                  <pic:blipFill>
                    <a:blip r:embed="rId31"/>
                    <a:srcRect b="0" l="0" r="0" t="0"/>
                    <a:stretch>
                      <a:fillRect/>
                    </a:stretch>
                  </pic:blipFill>
                  <pic:spPr>
                    <a:xfrm>
                      <a:off x="0" y="0"/>
                      <a:ext cx="2956560" cy="4044950"/>
                    </a:xfrm>
                    <a:prstGeom prst="rect"/>
                    <a:ln/>
                  </pic:spPr>
                </pic:pic>
              </a:graphicData>
            </a:graphic>
          </wp:anchor>
        </w:drawing>
      </w:r>
      <w:r w:rsidDel="00000000" w:rsidR="00000000" w:rsidRPr="00000000">
        <w:rPr>
          <w:color w:val="000000"/>
          <w:sz w:val="20"/>
          <w:szCs w:val="20"/>
          <w:rtl w:val="0"/>
        </w:rPr>
        <w:t xml:space="preserve">La teoría describe que la motivación turística puede ocurrir en cinco niveles diferentes: </w:t>
      </w:r>
    </w:p>
    <w:p w:rsidR="00000000" w:rsidDel="00000000" w:rsidP="00000000" w:rsidRDefault="00000000" w:rsidRPr="00000000" w14:paraId="00000150">
      <w:pPr>
        <w:keepNext w:val="0"/>
        <w:keepLines w:val="0"/>
        <w:pageBreakBefore w:val="0"/>
        <w:widowControl w:val="1"/>
        <w:numPr>
          <w:ilvl w:val="0"/>
          <w:numId w:val="13"/>
        </w:numP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Change w:author="JGOA" w:id="27" w:date="2022-03-19T21:09:00Z">
            <w:rPr/>
          </w:rPrChange>
        </w:rPr>
        <w:pPrChange w:author="JGOA" w:id="0" w:date="2022-03-19T21:09:00Z">
          <w:pPr>
            <w:spacing w:line="259" w:lineRule="auto"/>
            <w:jc w:val="both"/>
          </w:pPr>
        </w:pPrChange>
      </w:pPr>
      <w:del w:author="JGOA" w:id="24" w:date="2022-03-19T21:09:00Z">
        <w:r w:rsidDel="00000000" w:rsidR="00000000" w:rsidRPr="00000000">
          <w:rPr>
            <w:color w:val="000000"/>
            <w:sz w:val="20"/>
            <w:szCs w:val="20"/>
            <w:rtl w:val="0"/>
            <w:rPrChange w:author="JGOA" w:id="25" w:date="2022-03-19T21:09:00Z">
              <w:rPr/>
            </w:rPrChange>
          </w:rPr>
          <w:delText xml:space="preserve">1</w:delText>
        </w:r>
        <w:commentRangeStart w:id="7"/>
        <w:r w:rsidDel="00000000" w:rsidR="00000000" w:rsidRPr="00000000">
          <w:rPr>
            <w:color w:val="000000"/>
            <w:sz w:val="20"/>
            <w:szCs w:val="20"/>
            <w:rtl w:val="0"/>
            <w:rPrChange w:author="JGOA" w:id="25" w:date="2022-03-19T21:09:00Z">
              <w:rPr/>
            </w:rPrChange>
          </w:rPr>
          <w:delText xml:space="preserve">) necesidad </w:delText>
        </w:r>
      </w:del>
      <w:ins w:author="JGOA" w:id="24" w:date="2022-03-19T21:09:00Z">
        <w:r w:rsidDel="00000000" w:rsidR="00000000" w:rsidRPr="00000000">
          <w:rPr>
            <w:color w:val="000000"/>
            <w:sz w:val="20"/>
            <w:szCs w:val="20"/>
            <w:rtl w:val="0"/>
            <w:rPrChange w:author="JGOA" w:id="25" w:date="2022-03-19T21:09:00Z">
              <w:rPr/>
            </w:rPrChange>
          </w:rPr>
          <w:t xml:space="preserve">Necesidad </w:t>
        </w:r>
      </w:ins>
      <w:r w:rsidDel="00000000" w:rsidR="00000000" w:rsidRPr="00000000">
        <w:rPr>
          <w:color w:val="000000"/>
          <w:sz w:val="20"/>
          <w:szCs w:val="20"/>
          <w:rtl w:val="0"/>
          <w:rPrChange w:author="JGOA" w:id="25" w:date="2022-03-19T21:09:00Z">
            <w:rPr/>
          </w:rPrChange>
        </w:rPr>
        <w:t xml:space="preserve">de relax</w:t>
      </w:r>
      <w:del w:author="JGOA" w:id="26" w:date="2022-03-19T21:09:00Z">
        <w:r w:rsidDel="00000000" w:rsidR="00000000" w:rsidRPr="00000000">
          <w:rPr>
            <w:color w:val="000000"/>
            <w:sz w:val="20"/>
            <w:szCs w:val="20"/>
            <w:rtl w:val="0"/>
            <w:rPrChange w:author="JGOA" w:id="25" w:date="2022-03-19T21:09:00Z">
              <w:rPr/>
            </w:rPrChange>
          </w:rPr>
          <w:delText xml:space="preserve">; </w:delText>
        </w:r>
      </w:del>
      <w:ins w:author="JGOA" w:id="26" w:date="2022-03-19T21:09:00Z">
        <w:r w:rsidDel="00000000" w:rsidR="00000000" w:rsidRPr="00000000">
          <w:rPr>
            <w:color w:val="000000"/>
            <w:sz w:val="20"/>
            <w:szCs w:val="20"/>
            <w:rtl w:val="0"/>
            <w:rPrChange w:author="JGOA" w:id="25" w:date="2022-03-19T21:09:00Z">
              <w:rPr/>
            </w:rPrChange>
          </w:rPr>
          <w:t xml:space="preserve">. </w:t>
        </w:r>
      </w:ins>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13"/>
        </w:numP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Change w:author="JGOA" w:id="30" w:date="2022-03-19T21:09:00Z">
            <w:rPr/>
          </w:rPrChange>
        </w:rPr>
        <w:pPrChange w:author="JGOA" w:id="0" w:date="2022-03-19T21:09:00Z">
          <w:pPr>
            <w:spacing w:line="259" w:lineRule="auto"/>
            <w:jc w:val="both"/>
          </w:pPr>
        </w:pPrChange>
      </w:pPr>
      <w:del w:author="JGOA" w:id="28" w:date="2022-03-19T21:09:00Z">
        <w:r w:rsidDel="00000000" w:rsidR="00000000" w:rsidRPr="00000000">
          <w:rPr>
            <w:color w:val="000000"/>
            <w:sz w:val="20"/>
            <w:szCs w:val="20"/>
            <w:rtl w:val="0"/>
            <w:rPrChange w:author="JGOA" w:id="25" w:date="2022-03-19T21:09:00Z">
              <w:rPr/>
            </w:rPrChange>
          </w:rPr>
          <w:delText xml:space="preserve">2) necesidad </w:delText>
        </w:r>
      </w:del>
      <w:ins w:author="JGOA" w:id="28" w:date="2022-03-19T21:09:00Z">
        <w:r w:rsidDel="00000000" w:rsidR="00000000" w:rsidRPr="00000000">
          <w:rPr>
            <w:color w:val="000000"/>
            <w:sz w:val="20"/>
            <w:szCs w:val="20"/>
            <w:rtl w:val="0"/>
            <w:rPrChange w:author="JGOA" w:id="25" w:date="2022-03-19T21:09:00Z">
              <w:rPr/>
            </w:rPrChange>
          </w:rPr>
          <w:t xml:space="preserve">Necesidad </w:t>
        </w:r>
      </w:ins>
      <w:r w:rsidDel="00000000" w:rsidR="00000000" w:rsidRPr="00000000">
        <w:rPr>
          <w:color w:val="000000"/>
          <w:sz w:val="20"/>
          <w:szCs w:val="20"/>
          <w:rtl w:val="0"/>
          <w:rPrChange w:author="JGOA" w:id="25" w:date="2022-03-19T21:09:00Z">
            <w:rPr/>
          </w:rPrChange>
        </w:rPr>
        <w:t xml:space="preserve">de seguridad</w:t>
      </w:r>
      <w:del w:author="JGOA" w:id="29" w:date="2022-03-19T21:09:00Z">
        <w:r w:rsidDel="00000000" w:rsidR="00000000" w:rsidRPr="00000000">
          <w:rPr>
            <w:color w:val="000000"/>
            <w:sz w:val="20"/>
            <w:szCs w:val="20"/>
            <w:rtl w:val="0"/>
            <w:rPrChange w:author="JGOA" w:id="25" w:date="2022-03-19T21:09:00Z">
              <w:rPr/>
            </w:rPrChange>
          </w:rPr>
          <w:delText xml:space="preserve">; </w:delText>
        </w:r>
      </w:del>
      <w:ins w:author="JGOA" w:id="29" w:date="2022-03-19T21:09:00Z">
        <w:r w:rsidDel="00000000" w:rsidR="00000000" w:rsidRPr="00000000">
          <w:rPr>
            <w:color w:val="000000"/>
            <w:sz w:val="20"/>
            <w:szCs w:val="20"/>
            <w:rtl w:val="0"/>
            <w:rPrChange w:author="JGOA" w:id="25" w:date="2022-03-19T21:09:00Z">
              <w:rPr/>
            </w:rPrChange>
          </w:rPr>
          <w:t xml:space="preserve">. </w:t>
        </w:r>
      </w:ins>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3"/>
        </w:numP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Change w:author="JGOA" w:id="33" w:date="2022-03-19T21:09:00Z">
            <w:rPr/>
          </w:rPrChange>
        </w:rPr>
        <w:pPrChange w:author="JGOA" w:id="0" w:date="2022-03-19T21:09:00Z">
          <w:pPr>
            <w:spacing w:line="259" w:lineRule="auto"/>
            <w:jc w:val="both"/>
          </w:pPr>
        </w:pPrChange>
      </w:pPr>
      <w:del w:author="JGOA" w:id="31" w:date="2022-03-19T21:09:00Z">
        <w:r w:rsidDel="00000000" w:rsidR="00000000" w:rsidRPr="00000000">
          <w:rPr>
            <w:color w:val="000000"/>
            <w:sz w:val="20"/>
            <w:szCs w:val="20"/>
            <w:rtl w:val="0"/>
            <w:rPrChange w:author="JGOA" w:id="25" w:date="2022-03-19T21:09:00Z">
              <w:rPr/>
            </w:rPrChange>
          </w:rPr>
          <w:delText xml:space="preserve">3) necesidad </w:delText>
        </w:r>
      </w:del>
      <w:ins w:author="JGOA" w:id="31" w:date="2022-03-19T21:09:00Z">
        <w:r w:rsidDel="00000000" w:rsidR="00000000" w:rsidRPr="00000000">
          <w:rPr>
            <w:color w:val="000000"/>
            <w:sz w:val="20"/>
            <w:szCs w:val="20"/>
            <w:rtl w:val="0"/>
            <w:rPrChange w:author="JGOA" w:id="25" w:date="2022-03-19T21:09:00Z">
              <w:rPr/>
            </w:rPrChange>
          </w:rPr>
          <w:t xml:space="preserve">Necesidad </w:t>
        </w:r>
      </w:ins>
      <w:r w:rsidDel="00000000" w:rsidR="00000000" w:rsidRPr="00000000">
        <w:rPr>
          <w:color w:val="000000"/>
          <w:sz w:val="20"/>
          <w:szCs w:val="20"/>
          <w:rtl w:val="0"/>
          <w:rPrChange w:author="JGOA" w:id="25" w:date="2022-03-19T21:09:00Z">
            <w:rPr/>
          </w:rPrChange>
        </w:rPr>
        <w:t xml:space="preserve">de relaciones</w:t>
      </w:r>
      <w:del w:author="JGOA" w:id="32" w:date="2022-03-19T21:09:00Z">
        <w:r w:rsidDel="00000000" w:rsidR="00000000" w:rsidRPr="00000000">
          <w:rPr>
            <w:color w:val="000000"/>
            <w:sz w:val="20"/>
            <w:szCs w:val="20"/>
            <w:rtl w:val="0"/>
            <w:rPrChange w:author="JGOA" w:id="25" w:date="2022-03-19T21:09:00Z">
              <w:rPr/>
            </w:rPrChange>
          </w:rPr>
          <w:delText xml:space="preserve">; </w:delText>
        </w:r>
      </w:del>
      <w:ins w:author="JGOA" w:id="32" w:date="2022-03-19T21:09:00Z">
        <w:r w:rsidDel="00000000" w:rsidR="00000000" w:rsidRPr="00000000">
          <w:rPr>
            <w:color w:val="000000"/>
            <w:sz w:val="20"/>
            <w:szCs w:val="20"/>
            <w:rtl w:val="0"/>
            <w:rPrChange w:author="JGOA" w:id="25" w:date="2022-03-19T21:09:00Z">
              <w:rPr/>
            </w:rPrChange>
          </w:rPr>
          <w:t xml:space="preserve">. </w:t>
        </w:r>
      </w:ins>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3"/>
        </w:numP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Change w:author="JGOA" w:id="36" w:date="2022-03-19T21:09:00Z">
            <w:rPr/>
          </w:rPrChange>
        </w:rPr>
        <w:pPrChange w:author="JGOA" w:id="0" w:date="2022-03-19T21:09:00Z">
          <w:pPr>
            <w:spacing w:line="259" w:lineRule="auto"/>
            <w:jc w:val="both"/>
          </w:pPr>
        </w:pPrChange>
      </w:pPr>
      <w:del w:author="JGOA" w:id="34" w:date="2022-03-19T21:09:00Z">
        <w:r w:rsidDel="00000000" w:rsidR="00000000" w:rsidRPr="00000000">
          <w:rPr>
            <w:color w:val="000000"/>
            <w:sz w:val="20"/>
            <w:szCs w:val="20"/>
            <w:rtl w:val="0"/>
            <w:rPrChange w:author="JGOA" w:id="25" w:date="2022-03-19T21:09:00Z">
              <w:rPr/>
            </w:rPrChange>
          </w:rPr>
          <w:delText xml:space="preserve">4) necesidad </w:delText>
        </w:r>
      </w:del>
      <w:ins w:author="JGOA" w:id="34" w:date="2022-03-19T21:09:00Z">
        <w:r w:rsidDel="00000000" w:rsidR="00000000" w:rsidRPr="00000000">
          <w:rPr>
            <w:color w:val="000000"/>
            <w:sz w:val="20"/>
            <w:szCs w:val="20"/>
            <w:rtl w:val="0"/>
            <w:rPrChange w:author="JGOA" w:id="25" w:date="2022-03-19T21:09:00Z">
              <w:rPr/>
            </w:rPrChange>
          </w:rPr>
          <w:t xml:space="preserve">Necesidad </w:t>
        </w:r>
      </w:ins>
      <w:r w:rsidDel="00000000" w:rsidR="00000000" w:rsidRPr="00000000">
        <w:rPr>
          <w:color w:val="000000"/>
          <w:sz w:val="20"/>
          <w:szCs w:val="20"/>
          <w:rtl w:val="0"/>
          <w:rPrChange w:author="JGOA" w:id="25" w:date="2022-03-19T21:09:00Z">
            <w:rPr/>
          </w:rPrChange>
        </w:rPr>
        <w:t xml:space="preserve">de autoestima y desarrollo</w:t>
      </w:r>
      <w:del w:author="JGOA" w:id="35" w:date="2022-03-19T21:09:00Z">
        <w:r w:rsidDel="00000000" w:rsidR="00000000" w:rsidRPr="00000000">
          <w:rPr>
            <w:color w:val="000000"/>
            <w:sz w:val="20"/>
            <w:szCs w:val="20"/>
            <w:rtl w:val="0"/>
            <w:rPrChange w:author="JGOA" w:id="25" w:date="2022-03-19T21:09:00Z">
              <w:rPr/>
            </w:rPrChange>
          </w:rPr>
          <w:delText xml:space="preserve">; </w:delText>
        </w:r>
      </w:del>
      <w:ins w:author="JGOA" w:id="35" w:date="2022-03-19T21:09:00Z">
        <w:r w:rsidDel="00000000" w:rsidR="00000000" w:rsidRPr="00000000">
          <w:rPr>
            <w:color w:val="000000"/>
            <w:sz w:val="20"/>
            <w:szCs w:val="20"/>
            <w:rtl w:val="0"/>
            <w:rPrChange w:author="JGOA" w:id="25" w:date="2022-03-19T21:09:00Z">
              <w:rPr/>
            </w:rPrChange>
          </w:rPr>
          <w:t xml:space="preserve">. </w:t>
        </w:r>
      </w:ins>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13"/>
        </w:numPr>
        <w:spacing w:after="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Change w:author="JGOA" w:id="38" w:date="2022-03-19T21:09:00Z">
            <w:rPr/>
          </w:rPrChange>
        </w:rPr>
        <w:pPrChange w:author="JGOA" w:id="0" w:date="2022-03-19T21:09:00Z">
          <w:pPr>
            <w:spacing w:line="259" w:lineRule="auto"/>
            <w:jc w:val="both"/>
          </w:pPr>
        </w:pPrChange>
      </w:pPr>
      <w:del w:author="JGOA" w:id="37" w:date="2022-03-19T21:09:00Z">
        <w:r w:rsidDel="00000000" w:rsidR="00000000" w:rsidRPr="00000000">
          <w:rPr>
            <w:color w:val="000000"/>
            <w:sz w:val="20"/>
            <w:szCs w:val="20"/>
            <w:rtl w:val="0"/>
            <w:rPrChange w:author="JGOA" w:id="25" w:date="2022-03-19T21:09:00Z">
              <w:rPr/>
            </w:rPrChange>
          </w:rPr>
          <w:delText xml:space="preserve">5) necesidad </w:delText>
        </w:r>
      </w:del>
      <w:ins w:author="JGOA" w:id="37" w:date="2022-03-19T21:09:00Z">
        <w:r w:rsidDel="00000000" w:rsidR="00000000" w:rsidRPr="00000000">
          <w:rPr>
            <w:color w:val="000000"/>
            <w:sz w:val="20"/>
            <w:szCs w:val="20"/>
            <w:rtl w:val="0"/>
            <w:rPrChange w:author="JGOA" w:id="25" w:date="2022-03-19T21:09:00Z">
              <w:rPr/>
            </w:rPrChange>
          </w:rPr>
          <w:t xml:space="preserve">Necesidad </w:t>
        </w:r>
      </w:ins>
      <w:r w:rsidDel="00000000" w:rsidR="00000000" w:rsidRPr="00000000">
        <w:rPr>
          <w:color w:val="000000"/>
          <w:sz w:val="20"/>
          <w:szCs w:val="20"/>
          <w:rtl w:val="0"/>
          <w:rPrChange w:author="JGOA" w:id="25" w:date="2022-03-19T21:09:00Z">
            <w:rPr/>
          </w:rPrChange>
        </w:rPr>
        <w:t xml:space="preserve">de actualización y realización.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55">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56">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57">
      <w:pPr>
        <w:spacing w:after="160" w:line="259" w:lineRule="auto"/>
        <w:jc w:val="both"/>
        <w:rPr>
          <w:color w:val="000000"/>
          <w:sz w:val="20"/>
          <w:szCs w:val="20"/>
        </w:rPr>
      </w:pPr>
      <w:r w:rsidDel="00000000" w:rsidR="00000000" w:rsidRPr="00000000">
        <w:rPr>
          <w:color w:val="000000"/>
          <w:sz w:val="20"/>
          <w:szCs w:val="20"/>
          <w:rtl w:val="0"/>
        </w:rPr>
        <w:t xml:space="preserve">Según Pearce, Caltabiano y Moscardo (1986), citado por </w:t>
      </w:r>
      <w:del w:author="JGOA" w:id="39" w:date="2022-03-19T21:09:00Z">
        <w:r w:rsidDel="00000000" w:rsidR="00000000" w:rsidRPr="00000000">
          <w:rPr>
            <w:color w:val="000000"/>
            <w:sz w:val="20"/>
            <w:szCs w:val="20"/>
            <w:rtl w:val="0"/>
          </w:rPr>
          <w:delText xml:space="preserve">Araujo </w:delText>
        </w:r>
      </w:del>
      <w:ins w:author="JGOA" w:id="39" w:date="2022-03-19T21:09:00Z">
        <w:r w:rsidDel="00000000" w:rsidR="00000000" w:rsidRPr="00000000">
          <w:rPr>
            <w:color w:val="000000"/>
            <w:sz w:val="20"/>
            <w:szCs w:val="20"/>
            <w:rtl w:val="0"/>
          </w:rPr>
          <w:t xml:space="preserve">Araújo </w:t>
        </w:r>
      </w:ins>
      <w:r w:rsidDel="00000000" w:rsidR="00000000" w:rsidRPr="00000000">
        <w:rPr>
          <w:color w:val="000000"/>
          <w:sz w:val="20"/>
          <w:szCs w:val="20"/>
          <w:rtl w:val="0"/>
        </w:rPr>
        <w:t xml:space="preserve">(2017), los viajeros tendrían una carrera en la cual los más inexpertos se volcar</w:t>
      </w:r>
      <w:ins w:author="JGOA" w:id="40" w:date="2022-03-19T21:57:00Z">
        <w:r w:rsidDel="00000000" w:rsidR="00000000" w:rsidRPr="00000000">
          <w:rPr>
            <w:color w:val="000000"/>
            <w:sz w:val="20"/>
            <w:szCs w:val="20"/>
            <w:rtl w:val="0"/>
          </w:rPr>
          <w:t xml:space="preserve">o</w:t>
        </w:r>
      </w:ins>
      <w:del w:author="JGOA" w:id="40" w:date="2022-03-19T21:57:00Z">
        <w:r w:rsidDel="00000000" w:rsidR="00000000" w:rsidRPr="00000000">
          <w:rPr>
            <w:color w:val="000000"/>
            <w:sz w:val="20"/>
            <w:szCs w:val="20"/>
            <w:rtl w:val="0"/>
          </w:rPr>
          <w:delText xml:space="preserve">ía</w:delText>
        </w:r>
      </w:del>
      <w:r w:rsidDel="00000000" w:rsidR="00000000" w:rsidRPr="00000000">
        <w:rPr>
          <w:color w:val="000000"/>
          <w:sz w:val="20"/>
          <w:szCs w:val="20"/>
          <w:rtl w:val="0"/>
        </w:rPr>
        <w:t xml:space="preserve">n a las necesidades de los niveles más básicos y los más experimentados a las necesidades de los niveles más altos. Sin embargo, hay que resaltar que los viajeros no navegan estrictamente pasando de un nivel al otro de la escalera, sino que algunos conjuntos de necesidades pueden tender a depender de la etapa de la carrera del </w:t>
      </w:r>
      <w:commentRangeStart w:id="8"/>
      <w:r w:rsidDel="00000000" w:rsidR="00000000" w:rsidRPr="00000000">
        <w:rPr>
          <w:color w:val="000000"/>
          <w:sz w:val="20"/>
          <w:szCs w:val="20"/>
          <w:rtl w:val="0"/>
        </w:rPr>
        <w:t xml:space="preserve">viajero</w:t>
      </w:r>
      <w:commentRangeEnd w:id="8"/>
      <w:r w:rsidDel="00000000" w:rsidR="00000000" w:rsidRPr="00000000">
        <w:commentReference w:id="8"/>
      </w:r>
      <w:r w:rsidDel="00000000" w:rsidR="00000000" w:rsidRPr="00000000">
        <w:rPr>
          <w:color w:val="000000"/>
          <w:sz w:val="20"/>
          <w:szCs w:val="20"/>
          <w:rtl w:val="0"/>
        </w:rPr>
        <w:t xml:space="preserve">.</w:t>
      </w:r>
    </w:p>
    <w:p w:rsidR="00000000" w:rsidDel="00000000" w:rsidP="00000000" w:rsidRDefault="00000000" w:rsidRPr="00000000" w14:paraId="00000158">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59">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5A">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5B">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5C">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5D">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5E">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5F">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60">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61">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62">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63">
      <w:pPr>
        <w:spacing w:after="160" w:line="259" w:lineRule="auto"/>
        <w:jc w:val="both"/>
        <w:rPr>
          <w:color w:val="000000"/>
          <w:sz w:val="20"/>
          <w:szCs w:val="20"/>
        </w:rPr>
      </w:pPr>
      <w:r w:rsidDel="00000000" w:rsidR="00000000" w:rsidRPr="00000000">
        <w:rPr>
          <w:color w:val="000000"/>
          <w:sz w:val="20"/>
          <w:szCs w:val="20"/>
          <w:rtl w:val="0"/>
        </w:rPr>
        <w:t xml:space="preserve">Sabiendo lo anterior, en </w:t>
      </w:r>
      <w:del w:author="JGOA" w:id="41" w:date="2022-03-19T21:09:00Z">
        <w:r w:rsidDel="00000000" w:rsidR="00000000" w:rsidRPr="00000000">
          <w:rPr>
            <w:color w:val="000000"/>
            <w:sz w:val="20"/>
            <w:szCs w:val="20"/>
            <w:rtl w:val="0"/>
          </w:rPr>
          <w:delText xml:space="preserve">el </w:delText>
        </w:r>
      </w:del>
      <w:ins w:author="JGOA" w:id="41" w:date="2022-03-19T21:09:00Z">
        <w:r w:rsidDel="00000000" w:rsidR="00000000" w:rsidRPr="00000000">
          <w:rPr>
            <w:color w:val="000000"/>
            <w:sz w:val="20"/>
            <w:szCs w:val="20"/>
            <w:rtl w:val="0"/>
          </w:rPr>
          <w:t xml:space="preserve">el </w:t>
        </w:r>
      </w:ins>
      <w:r w:rsidDel="00000000" w:rsidR="00000000" w:rsidRPr="00000000">
        <w:rPr>
          <w:color w:val="000000"/>
          <w:sz w:val="20"/>
          <w:szCs w:val="20"/>
          <w:rtl w:val="0"/>
        </w:rPr>
        <w:t xml:space="preserve">siguiente </w:t>
      </w:r>
      <w:del w:author="JGOA" w:id="42" w:date="2022-03-19T21:09:00Z">
        <w:r w:rsidDel="00000000" w:rsidR="00000000" w:rsidRPr="00000000">
          <w:rPr>
            <w:color w:val="000000"/>
            <w:sz w:val="20"/>
            <w:szCs w:val="20"/>
            <w:rtl w:val="0"/>
          </w:rPr>
          <w:delText xml:space="preserve">gráfico </w:delText>
        </w:r>
      </w:del>
      <w:ins w:author="JGOA" w:id="42" w:date="2022-03-19T21:09:00Z">
        <w:r w:rsidDel="00000000" w:rsidR="00000000" w:rsidRPr="00000000">
          <w:rPr>
            <w:color w:val="000000"/>
            <w:sz w:val="20"/>
            <w:szCs w:val="20"/>
            <w:rtl w:val="0"/>
          </w:rPr>
          <w:t xml:space="preserve">esquema </w:t>
        </w:r>
      </w:ins>
      <w:r w:rsidDel="00000000" w:rsidR="00000000" w:rsidRPr="00000000">
        <w:rPr>
          <w:color w:val="000000"/>
          <w:sz w:val="20"/>
          <w:szCs w:val="20"/>
          <w:rtl w:val="0"/>
        </w:rPr>
        <w:t xml:space="preserve">se aprecia el modelo de las necesidades turísticas de Pearce, Caltabiano y Moscardo (1986):</w:t>
      </w:r>
    </w:p>
    <w:p w:rsidR="00000000" w:rsidDel="00000000" w:rsidP="00000000" w:rsidRDefault="00000000" w:rsidRPr="00000000" w14:paraId="00000164">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65">
      <w:pPr>
        <w:spacing w:after="160" w:line="259" w:lineRule="auto"/>
        <w:jc w:val="both"/>
        <w:rPr>
          <w:color w:val="000000"/>
          <w:sz w:val="20"/>
          <w:szCs w:val="20"/>
        </w:rPr>
      </w:pPr>
      <w:r w:rsidDel="00000000" w:rsidR="00000000" w:rsidRPr="00000000">
        <w:rPr>
          <w:sz w:val="20"/>
          <w:szCs w:val="20"/>
        </w:rPr>
        <mc:AlternateContent>
          <mc:Choice Requires="wpg">
            <w:drawing>
              <wp:inline distB="0" distT="0" distL="0" distR="0">
                <wp:extent cx="5612130" cy="2995295"/>
                <wp:effectExtent b="0" l="0" r="0" t="0"/>
                <wp:docPr id="11" name=""/>
                <a:graphic>
                  <a:graphicData uri="http://schemas.microsoft.com/office/word/2010/wordprocessingGroup">
                    <wpg:wgp>
                      <wpg:cNvGrpSpPr/>
                      <wpg:grpSpPr>
                        <a:xfrm>
                          <a:off x="2539935" y="2282353"/>
                          <a:ext cx="5612130" cy="2995295"/>
                          <a:chOff x="2539935" y="2282353"/>
                          <a:chExt cx="5612130" cy="2995295"/>
                        </a:xfrm>
                      </wpg:grpSpPr>
                      <wpg:grpSp>
                        <wpg:cNvGrpSpPr/>
                        <wpg:grpSpPr>
                          <a:xfrm>
                            <a:off x="2539935" y="2282353"/>
                            <a:ext cx="5612130" cy="2995295"/>
                            <a:chOff x="0" y="0"/>
                            <a:chExt cx="5612125" cy="2995275"/>
                          </a:xfrm>
                        </wpg:grpSpPr>
                        <wps:wsp>
                          <wps:cNvSpPr/>
                          <wps:cNvPr id="13" name="Shape 13"/>
                          <wps:spPr>
                            <a:xfrm>
                              <a:off x="0" y="0"/>
                              <a:ext cx="5612125" cy="299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12125" cy="2995275"/>
                              <a:chOff x="0" y="0"/>
                              <a:chExt cx="5612125" cy="2995275"/>
                            </a:xfrm>
                          </wpg:grpSpPr>
                          <wps:wsp>
                            <wps:cNvSpPr/>
                            <wps:cNvPr id="15" name="Shape 15"/>
                            <wps:spPr>
                              <a:xfrm>
                                <a:off x="0" y="0"/>
                                <a:ext cx="5612125" cy="299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229262" y="219048"/>
                                <a:ext cx="1284320" cy="581988"/>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417346" y="304278"/>
                                <a:ext cx="1096236" cy="44494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Necesidad de relax</w:t>
                                  </w:r>
                                </w:p>
                              </w:txbxContent>
                            </wps:txbx>
                            <wps:bodyPr anchorCtr="0" anchor="ctr" bIns="15225" lIns="15225" spcFirstLastPara="1" rIns="15225" wrap="square" tIns="15225">
                              <a:noAutofit/>
                            </wps:bodyPr>
                          </wps:wsp>
                          <wps:wsp>
                            <wps:cNvSpPr/>
                            <wps:cNvPr id="18" name="Shape 18"/>
                            <wps:spPr>
                              <a:xfrm rot="2160000">
                                <a:off x="3276617" y="750624"/>
                                <a:ext cx="271951" cy="30520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2160000">
                                <a:off x="3284408" y="787687"/>
                                <a:ext cx="190366" cy="183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0" name="Shape 20"/>
                            <wps:spPr>
                              <a:xfrm>
                                <a:off x="3394765" y="996849"/>
                                <a:ext cx="1150764" cy="622925"/>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459923" y="1056269"/>
                                <a:ext cx="1048463" cy="550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Necesidad de seguridad</w:t>
                                  </w:r>
                                </w:p>
                              </w:txbxContent>
                            </wps:txbx>
                            <wps:bodyPr anchorCtr="0" anchor="ctr" bIns="15225" lIns="15225" spcFirstLastPara="1" rIns="15225" wrap="square" tIns="15225">
                              <a:noAutofit/>
                            </wps:bodyPr>
                          </wps:wsp>
                          <wps:wsp>
                            <wps:cNvSpPr/>
                            <wps:cNvPr id="22" name="Shape 22"/>
                            <wps:spPr>
                              <a:xfrm rot="5855578">
                                <a:off x="3724051" y="1765383"/>
                                <a:ext cx="329650" cy="30520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rot="-4944422">
                                <a:off x="3775880" y="1781044"/>
                                <a:ext cx="238090" cy="183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4" name="Shape 24"/>
                            <wps:spPr>
                              <a:xfrm>
                                <a:off x="3196551" y="2234567"/>
                                <a:ext cx="1210276" cy="674923"/>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373792" y="2333407"/>
                                <a:ext cx="855794" cy="47724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Necesidad de relaciones</w:t>
                                  </w:r>
                                </w:p>
                              </w:txbxContent>
                            </wps:txbx>
                            <wps:bodyPr anchorCtr="0" anchor="ctr" bIns="15225" lIns="15225" spcFirstLastPara="1" rIns="15225" wrap="square" tIns="15225">
                              <a:noAutofit/>
                            </wps:bodyPr>
                          </wps:wsp>
                          <wps:wsp>
                            <wps:cNvSpPr/>
                            <wps:cNvPr id="26" name="Shape 26"/>
                            <wps:spPr>
                              <a:xfrm rot="10747638">
                                <a:off x="2749204" y="2433051"/>
                                <a:ext cx="316308" cy="30520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rot="-52362">
                                <a:off x="2840759" y="2493394"/>
                                <a:ext cx="224748" cy="183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8" name="Shape 28"/>
                            <wps:spPr>
                              <a:xfrm>
                                <a:off x="1337824" y="2281071"/>
                                <a:ext cx="1262499" cy="637747"/>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288110" y="2302907"/>
                                <a:ext cx="1302252" cy="59135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Necesidad de autoestima y desarrollo</w:t>
                                  </w:r>
                                </w:p>
                              </w:txbxContent>
                            </wps:txbx>
                            <wps:bodyPr anchorCtr="0" anchor="ctr" bIns="15225" lIns="15225" spcFirstLastPara="1" rIns="15225" wrap="square" tIns="15225">
                              <a:noAutofit/>
                            </wps:bodyPr>
                          </wps:wsp>
                          <wps:wsp>
                            <wps:cNvSpPr/>
                            <wps:cNvPr id="30" name="Shape 30"/>
                            <wps:spPr>
                              <a:xfrm rot="-5918692">
                                <a:off x="1700465" y="1816836"/>
                                <a:ext cx="345496" cy="30520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rot="4881308">
                                <a:off x="1753126" y="1923136"/>
                                <a:ext cx="253936" cy="183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2" name="Shape 32"/>
                            <wps:spPr>
                              <a:xfrm>
                                <a:off x="1066599" y="978261"/>
                                <a:ext cx="1412197" cy="660101"/>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192695" y="1027222"/>
                                <a:ext cx="1111095" cy="54484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Necesidad de actualización y realización</w:t>
                                  </w:r>
                                </w:p>
                              </w:txbxContent>
                            </wps:txbx>
                            <wps:bodyPr anchorCtr="0" anchor="ctr" bIns="15225" lIns="15225" spcFirstLastPara="1" rIns="15225" wrap="square" tIns="15225">
                              <a:noAutofit/>
                            </wps:bodyPr>
                          </wps:wsp>
                          <wps:wsp>
                            <wps:cNvSpPr/>
                            <wps:cNvPr id="34" name="Shape 34"/>
                            <wps:spPr>
                              <a:xfrm rot="-2160000">
                                <a:off x="2214069" y="745352"/>
                                <a:ext cx="246879" cy="30520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rot="-2160000">
                                <a:off x="2221141" y="828159"/>
                                <a:ext cx="172815" cy="183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g:grpSp>
                      </wpg:grpSp>
                    </wpg:wgp>
                  </a:graphicData>
                </a:graphic>
              </wp:inline>
            </w:drawing>
          </mc:Choice>
          <mc:Fallback>
            <w:drawing>
              <wp:inline distB="0" distT="0" distL="0" distR="0">
                <wp:extent cx="5612130" cy="2995295"/>
                <wp:effectExtent b="0" l="0" r="0" t="0"/>
                <wp:docPr id="11"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5612130" cy="29952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6">
      <w:pPr>
        <w:spacing w:after="160" w:line="259" w:lineRule="auto"/>
        <w:jc w:val="both"/>
        <w:rPr>
          <w:color w:val="000000"/>
          <w:sz w:val="20"/>
          <w:szCs w:val="20"/>
        </w:rPr>
      </w:pPr>
      <w:r w:rsidDel="00000000" w:rsidR="00000000" w:rsidRPr="00000000">
        <w:rPr>
          <w:color w:val="000000"/>
          <w:sz w:val="20"/>
          <w:szCs w:val="20"/>
          <w:rtl w:val="0"/>
        </w:rPr>
        <w:t xml:space="preserve">La importancia de identificar los tipos de necesidades que motivan los viajes de los turistas es de suma importancia para plantear las tipologías turísticas, ya que el sector turístico debe adaptar</w:t>
      </w:r>
      <w:ins w:author="JGOA" w:id="43" w:date="2022-03-19T21:58:00Z">
        <w:r w:rsidDel="00000000" w:rsidR="00000000" w:rsidRPr="00000000">
          <w:rPr>
            <w:color w:val="000000"/>
            <w:sz w:val="20"/>
            <w:szCs w:val="20"/>
            <w:rtl w:val="0"/>
          </w:rPr>
          <w:t xml:space="preserve">las</w:t>
        </w:r>
      </w:ins>
      <w:r w:rsidDel="00000000" w:rsidR="00000000" w:rsidRPr="00000000">
        <w:rPr>
          <w:color w:val="000000"/>
          <w:sz w:val="20"/>
          <w:szCs w:val="20"/>
          <w:rtl w:val="0"/>
        </w:rPr>
        <w:t xml:space="preserve"> cada vez más, para complacer las múltiples necesidades de los turistas.</w:t>
      </w:r>
    </w:p>
    <w:p w:rsidR="00000000" w:rsidDel="00000000" w:rsidP="00000000" w:rsidRDefault="00000000" w:rsidRPr="00000000" w14:paraId="00000167">
      <w:pPr>
        <w:spacing w:after="160" w:line="259" w:lineRule="auto"/>
        <w:jc w:val="both"/>
        <w:rPr>
          <w:color w:val="000000"/>
          <w:sz w:val="20"/>
          <w:szCs w:val="20"/>
        </w:rPr>
      </w:pPr>
      <w:commentRangeStart w:id="9"/>
      <w:r w:rsidDel="00000000" w:rsidR="00000000" w:rsidRPr="00000000">
        <w:rPr>
          <w:color w:val="000000"/>
          <w:sz w:val="20"/>
          <w:szCs w:val="20"/>
          <w:rtl w:val="0"/>
        </w:rPr>
        <w:t xml:space="preserve">En los años 60, cuando se produjo un auge inmenso del turismo de masas o fordismo, </w:t>
      </w:r>
      <w:del w:author="JGOA" w:id="44" w:date="2022-03-19T21:10:00Z">
        <w:r w:rsidDel="00000000" w:rsidR="00000000" w:rsidRPr="00000000">
          <w:rPr>
            <w:color w:val="000000"/>
            <w:sz w:val="20"/>
            <w:szCs w:val="20"/>
            <w:rtl w:val="0"/>
          </w:rPr>
          <w:delText xml:space="preserve">cuando </w:delText>
        </w:r>
      </w:del>
      <w:r w:rsidDel="00000000" w:rsidR="00000000" w:rsidRPr="00000000">
        <w:rPr>
          <w:color w:val="000000"/>
          <w:sz w:val="20"/>
          <w:szCs w:val="20"/>
          <w:rtl w:val="0"/>
        </w:rPr>
        <w:t xml:space="preserve">se pensaba en el turismo como una producción sistemática, donde lo que prevalecía era la producción en masa de bienes y servicios, siguiendo un patrón en donde el sujeto turista era lo menos importante, que permitió el desarrollo del turismo de sol y playa de forma desaforada. </w:t>
      </w:r>
    </w:p>
    <w:p w:rsidR="00000000" w:rsidDel="00000000" w:rsidP="00000000" w:rsidRDefault="00000000" w:rsidRPr="00000000" w14:paraId="00000168">
      <w:pPr>
        <w:spacing w:after="160" w:line="259" w:lineRule="auto"/>
        <w:jc w:val="both"/>
        <w:rPr>
          <w:color w:val="000000"/>
          <w:sz w:val="20"/>
          <w:szCs w:val="20"/>
        </w:rPr>
      </w:pPr>
      <w:r w:rsidDel="00000000" w:rsidR="00000000" w:rsidRPr="00000000">
        <w:rPr>
          <w:color w:val="000000"/>
          <w:sz w:val="20"/>
          <w:szCs w:val="20"/>
          <w:rtl w:val="0"/>
        </w:rPr>
        <w:t xml:space="preserve">Luego de los años 80, cuando comienza a cambiar toda la concepción turística, se pone de manifiesto la teoría de las motivaciones turísticas, que da lugar a las tipologías turísticas.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69">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6A">
      <w:pPr>
        <w:spacing w:after="160" w:line="259" w:lineRule="auto"/>
        <w:rPr>
          <w:b w:val="1"/>
          <w:i w:val="1"/>
          <w:color w:val="000000"/>
          <w:sz w:val="20"/>
          <w:szCs w:val="20"/>
        </w:rPr>
      </w:pPr>
      <w:r w:rsidDel="00000000" w:rsidR="00000000" w:rsidRPr="00000000">
        <w:rPr>
          <w:b w:val="1"/>
          <w:i w:val="1"/>
          <w:color w:val="000000"/>
          <w:sz w:val="20"/>
          <w:szCs w:val="20"/>
          <w:rtl w:val="0"/>
        </w:rPr>
        <w:t xml:space="preserve">1.3.2 Tipología turística.</w:t>
      </w:r>
    </w:p>
    <w:p w:rsidR="00000000" w:rsidDel="00000000" w:rsidP="00000000" w:rsidRDefault="00000000" w:rsidRPr="00000000" w14:paraId="0000016B">
      <w:pPr>
        <w:spacing w:after="160" w:line="259" w:lineRule="auto"/>
        <w:jc w:val="both"/>
        <w:rPr>
          <w:color w:val="000000"/>
          <w:sz w:val="20"/>
          <w:szCs w:val="20"/>
        </w:rPr>
      </w:pPr>
      <w:r w:rsidDel="00000000" w:rsidR="00000000" w:rsidRPr="00000000">
        <w:rPr>
          <w:color w:val="000000"/>
          <w:sz w:val="20"/>
          <w:szCs w:val="20"/>
          <w:rtl w:val="0"/>
        </w:rPr>
        <w:t xml:space="preserve">Las tipologías turísticas</w:t>
      </w:r>
      <w:del w:author="JGOA" w:id="45" w:date="2022-03-19T21:11:00Z">
        <w:r w:rsidDel="00000000" w:rsidR="00000000" w:rsidRPr="00000000">
          <w:rPr>
            <w:color w:val="000000"/>
            <w:sz w:val="20"/>
            <w:szCs w:val="20"/>
            <w:rtl w:val="0"/>
          </w:rPr>
          <w:delText xml:space="preserve">, como se expuso anteriormente,</w:delText>
        </w:r>
      </w:del>
      <w:ins w:author="JGOA" w:id="45" w:date="2022-03-19T21:11:00Z">
        <w:r w:rsidDel="00000000" w:rsidR="00000000" w:rsidRPr="00000000">
          <w:rPr>
            <w:color w:val="000000"/>
            <w:sz w:val="20"/>
            <w:szCs w:val="20"/>
            <w:rtl w:val="0"/>
          </w:rPr>
          <w:t xml:space="preserve"> </w:t>
        </w:r>
      </w:ins>
      <w:del w:author="JGOA" w:id="46" w:date="2022-03-19T21:11:00Z">
        <w:r w:rsidDel="00000000" w:rsidR="00000000" w:rsidRPr="00000000">
          <w:rPr>
            <w:color w:val="000000"/>
            <w:sz w:val="20"/>
            <w:szCs w:val="20"/>
            <w:rtl w:val="0"/>
          </w:rPr>
          <w:delText xml:space="preserve"> </w:delText>
        </w:r>
      </w:del>
      <w:r w:rsidDel="00000000" w:rsidR="00000000" w:rsidRPr="00000000">
        <w:rPr>
          <w:color w:val="000000"/>
          <w:sz w:val="20"/>
          <w:szCs w:val="20"/>
          <w:rtl w:val="0"/>
        </w:rPr>
        <w:t xml:space="preserve">obedecen a una serie de motivaciones, que se han clasificado por diversos autores</w:t>
      </w:r>
      <w:del w:author="JGOA" w:id="47" w:date="2022-03-19T21:11:00Z">
        <w:r w:rsidDel="00000000" w:rsidR="00000000" w:rsidRPr="00000000">
          <w:rPr>
            <w:color w:val="000000"/>
            <w:sz w:val="20"/>
            <w:szCs w:val="20"/>
            <w:rtl w:val="0"/>
          </w:rPr>
          <w:delText xml:space="preserve">,</w:delText>
        </w:r>
      </w:del>
      <w:r w:rsidDel="00000000" w:rsidR="00000000" w:rsidRPr="00000000">
        <w:rPr>
          <w:color w:val="000000"/>
          <w:sz w:val="20"/>
          <w:szCs w:val="20"/>
          <w:rtl w:val="0"/>
        </w:rPr>
        <w:t xml:space="preserve"> para entender mejor el sistema existente en la actualidad.</w:t>
      </w:r>
    </w:p>
    <w:p w:rsidR="00000000" w:rsidDel="00000000" w:rsidP="00000000" w:rsidRDefault="00000000" w:rsidRPr="00000000" w14:paraId="0000016C">
      <w:pPr>
        <w:spacing w:after="160" w:line="259" w:lineRule="auto"/>
        <w:jc w:val="both"/>
        <w:rPr>
          <w:color w:val="000000"/>
          <w:sz w:val="20"/>
          <w:szCs w:val="20"/>
        </w:rPr>
      </w:pPr>
      <w:r w:rsidDel="00000000" w:rsidR="00000000" w:rsidRPr="00000000">
        <w:rPr>
          <w:color w:val="000000"/>
          <w:sz w:val="20"/>
          <w:szCs w:val="20"/>
          <w:rtl w:val="0"/>
        </w:rPr>
        <w:t xml:space="preserve">El turismo, se </w:t>
      </w:r>
      <w:del w:author="JGOA" w:id="48" w:date="2022-03-19T21:11:00Z">
        <w:r w:rsidDel="00000000" w:rsidR="00000000" w:rsidRPr="00000000">
          <w:rPr>
            <w:color w:val="000000"/>
            <w:sz w:val="20"/>
            <w:szCs w:val="20"/>
            <w:rtl w:val="0"/>
          </w:rPr>
          <w:delText xml:space="preserve">clasifica </w:delText>
        </w:r>
      </w:del>
      <w:ins w:author="JGOA" w:id="48" w:date="2022-03-19T21:11:00Z">
        <w:r w:rsidDel="00000000" w:rsidR="00000000" w:rsidRPr="00000000">
          <w:rPr>
            <w:color w:val="000000"/>
            <w:sz w:val="20"/>
            <w:szCs w:val="20"/>
            <w:rtl w:val="0"/>
          </w:rPr>
          <w:t xml:space="preserve">cataloga </w:t>
        </w:r>
      </w:ins>
      <w:r w:rsidDel="00000000" w:rsidR="00000000" w:rsidRPr="00000000">
        <w:rPr>
          <w:color w:val="000000"/>
          <w:sz w:val="20"/>
          <w:szCs w:val="20"/>
          <w:rtl w:val="0"/>
        </w:rPr>
        <w:t xml:space="preserve">de diferentes formas, de acuerdo con sus actividades o con su modalidad o por sus diferentes actividades, para un mejor entendimiento de todo el espectro; por ello, se analiza</w:t>
      </w:r>
      <w:del w:author="JGOA" w:id="49" w:date="2022-03-19T21:11:00Z">
        <w:r w:rsidDel="00000000" w:rsidR="00000000" w:rsidRPr="00000000">
          <w:rPr>
            <w:color w:val="000000"/>
            <w:sz w:val="20"/>
            <w:szCs w:val="20"/>
            <w:rtl w:val="0"/>
          </w:rPr>
          <w:delText xml:space="preserve">rá</w:delText>
        </w:r>
      </w:del>
      <w:r w:rsidDel="00000000" w:rsidR="00000000" w:rsidRPr="00000000">
        <w:rPr>
          <w:color w:val="000000"/>
          <w:sz w:val="20"/>
          <w:szCs w:val="20"/>
          <w:rtl w:val="0"/>
        </w:rPr>
        <w:t xml:space="preserve"> desde el punto de vista de las modalidades del turismo que son dos</w:t>
      </w:r>
      <w:ins w:author="JGOA" w:id="50" w:date="2022-03-19T21:12:00Z">
        <w:r w:rsidDel="00000000" w:rsidR="00000000" w:rsidRPr="00000000">
          <w:rPr>
            <w:color w:val="000000"/>
            <w:sz w:val="20"/>
            <w:szCs w:val="20"/>
            <w:rtl w:val="0"/>
          </w:rPr>
          <w:t xml:space="preserve">, así: </w:t>
        </w:r>
      </w:ins>
      <w:del w:author="JGOA" w:id="50" w:date="2022-03-19T21:12:00Z">
        <w:r w:rsidDel="00000000" w:rsidR="00000000" w:rsidRPr="00000000">
          <w:rPr>
            <w:color w:val="000000"/>
            <w:sz w:val="20"/>
            <w:szCs w:val="20"/>
            <w:rtl w:val="0"/>
          </w:rPr>
          <w:delText xml:space="preserve">; toca el botón para ampliar la información sobre cada una: </w:delText>
        </w:r>
      </w:del>
      <w:commentRangeStart w:id="10"/>
      <w:r w:rsidDel="00000000" w:rsidR="00000000" w:rsidRPr="00000000">
        <w:rPr>
          <w:rtl w:val="0"/>
        </w:rPr>
      </w:r>
    </w:p>
    <w:p w:rsidR="00000000" w:rsidDel="00000000" w:rsidP="00000000" w:rsidRDefault="00000000" w:rsidRPr="00000000" w14:paraId="0000016D">
      <w:pPr>
        <w:spacing w:after="160" w:line="259" w:lineRule="auto"/>
        <w:rPr>
          <w:color w:val="000000"/>
          <w:sz w:val="20"/>
          <w:szCs w:val="20"/>
        </w:rPr>
      </w:pPr>
      <w:commentRangeEnd w:id="10"/>
      <w:r w:rsidDel="00000000" w:rsidR="00000000" w:rsidRPr="00000000">
        <w:commentReference w:id="1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568950" cy="774700"/>
                <wp:effectExtent b="0" l="0" r="0" t="0"/>
                <wp:wrapTopAndBottom distB="0" distT="0"/>
                <wp:docPr id="3" name=""/>
                <a:graphic>
                  <a:graphicData uri="http://schemas.microsoft.com/office/word/2010/wordprocessingShape">
                    <wps:wsp>
                      <wps:cNvSpPr/>
                      <wps:cNvPr id="4" name="Shape 4"/>
                      <wps:spPr>
                        <a:xfrm>
                          <a:off x="2574225" y="3405350"/>
                          <a:ext cx="5543550" cy="7493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DI_CF01_1.3.2 Tipologías Turísticas_Tarjetas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568950" cy="774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5568950" cy="774700"/>
                        </a:xfrm>
                        <a:prstGeom prst="rect"/>
                        <a:ln/>
                      </pic:spPr>
                    </pic:pic>
                  </a:graphicData>
                </a:graphic>
              </wp:anchor>
            </w:drawing>
          </mc:Fallback>
        </mc:AlternateContent>
      </w:r>
    </w:p>
    <w:p w:rsidR="00000000" w:rsidDel="00000000" w:rsidP="00000000" w:rsidRDefault="00000000" w:rsidRPr="00000000" w14:paraId="0000016E">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16F">
      <w:pPr>
        <w:spacing w:after="160" w:line="259" w:lineRule="auto"/>
        <w:jc w:val="both"/>
        <w:rPr>
          <w:color w:val="000000"/>
          <w:sz w:val="20"/>
          <w:szCs w:val="20"/>
        </w:rPr>
      </w:pPr>
      <w:r w:rsidDel="00000000" w:rsidR="00000000" w:rsidRPr="00000000">
        <w:rPr>
          <w:color w:val="000000"/>
          <w:sz w:val="20"/>
          <w:szCs w:val="20"/>
          <w:rtl w:val="0"/>
        </w:rPr>
        <w:t xml:space="preserve">Acorde a estas modalidades de turismo, existen unas categorías según las actividades turísticas realizadas, como </w:t>
      </w:r>
      <w:del w:author="JGOA" w:id="51" w:date="2022-03-19T21:14:00Z">
        <w:r w:rsidDel="00000000" w:rsidR="00000000" w:rsidRPr="00000000">
          <w:rPr>
            <w:color w:val="000000"/>
            <w:sz w:val="20"/>
            <w:szCs w:val="20"/>
            <w:rtl w:val="0"/>
          </w:rPr>
          <w:delText xml:space="preserve">verás </w:delText>
        </w:r>
      </w:del>
      <w:ins w:author="JGOA" w:id="51" w:date="2022-03-19T21:14:00Z">
        <w:r w:rsidDel="00000000" w:rsidR="00000000" w:rsidRPr="00000000">
          <w:rPr>
            <w:color w:val="000000"/>
            <w:sz w:val="20"/>
            <w:szCs w:val="20"/>
            <w:rtl w:val="0"/>
          </w:rPr>
          <w:t xml:space="preserve">se aprecia </w:t>
        </w:r>
      </w:ins>
      <w:r w:rsidDel="00000000" w:rsidR="00000000" w:rsidRPr="00000000">
        <w:rPr>
          <w:color w:val="000000"/>
          <w:sz w:val="20"/>
          <w:szCs w:val="20"/>
          <w:rtl w:val="0"/>
        </w:rPr>
        <w:t xml:space="preserve">en la siguiente tabla</w:t>
      </w:r>
      <w:ins w:author="JGOA" w:id="52" w:date="2022-03-19T21:14:00Z">
        <w:r w:rsidDel="00000000" w:rsidR="00000000" w:rsidRPr="00000000">
          <w:rPr>
            <w:color w:val="000000"/>
            <w:sz w:val="20"/>
            <w:szCs w:val="20"/>
            <w:rtl w:val="0"/>
          </w:rPr>
          <w:t xml:space="preserve">.</w:t>
        </w:r>
      </w:ins>
      <w:del w:author="JGOA" w:id="52" w:date="2022-03-19T21:14:00Z">
        <w:r w:rsidDel="00000000" w:rsidR="00000000" w:rsidRPr="00000000">
          <w:rPr>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170">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71">
      <w:pPr>
        <w:spacing w:line="259" w:lineRule="auto"/>
        <w:ind w:right="377"/>
        <w:rPr>
          <w:i w:val="1"/>
          <w:color w:val="000000"/>
          <w:sz w:val="20"/>
          <w:szCs w:val="20"/>
        </w:rPr>
      </w:pPr>
      <w:r w:rsidDel="00000000" w:rsidR="00000000" w:rsidRPr="00000000">
        <w:rPr>
          <w:b w:val="1"/>
          <w:color w:val="000000"/>
          <w:sz w:val="20"/>
          <w:szCs w:val="20"/>
          <w:rtl w:val="0"/>
        </w:rPr>
        <w:t xml:space="preserve">Tabla 3</w:t>
      </w:r>
      <w:del w:author="JGOA" w:id="53" w:date="2022-03-19T21:15:00Z">
        <w:r w:rsidDel="00000000" w:rsidR="00000000" w:rsidRPr="00000000">
          <w:rPr>
            <w:b w:val="1"/>
            <w:color w:val="000000"/>
            <w:sz w:val="20"/>
            <w:szCs w:val="20"/>
            <w:rtl w:val="0"/>
          </w:rPr>
          <w:delText xml:space="preserve">.</w:delText>
        </w:r>
      </w:del>
      <w:r w:rsidDel="00000000" w:rsidR="00000000" w:rsidRPr="00000000">
        <w:rPr>
          <w:i w:val="1"/>
          <w:color w:val="000000"/>
          <w:sz w:val="20"/>
          <w:szCs w:val="20"/>
          <w:rtl w:val="0"/>
        </w:rPr>
        <w:br w:type="textWrapping"/>
        <w:t xml:space="preserve">Modalidades, categorías y actividades turísticas</w:t>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2410"/>
        <w:gridCol w:w="3871"/>
        <w:tblGridChange w:id="0">
          <w:tblGrid>
            <w:gridCol w:w="2547"/>
            <w:gridCol w:w="2410"/>
            <w:gridCol w:w="3871"/>
          </w:tblGrid>
        </w:tblGridChange>
      </w:tblGrid>
      <w:tr>
        <w:trPr>
          <w:cantSplit w:val="0"/>
          <w:tblHeader w:val="0"/>
        </w:trPr>
        <w:tc>
          <w:tcPr>
            <w:shd w:fill="5b9bd5" w:val="clear"/>
          </w:tcPr>
          <w:p w:rsidR="00000000" w:rsidDel="00000000" w:rsidP="00000000" w:rsidRDefault="00000000" w:rsidRPr="00000000" w14:paraId="00000172">
            <w:pPr>
              <w:spacing w:line="259" w:lineRule="auto"/>
              <w:jc w:val="center"/>
              <w:rPr>
                <w:b w:val="1"/>
                <w:color w:val="000000"/>
                <w:sz w:val="20"/>
                <w:szCs w:val="20"/>
              </w:rPr>
            </w:pPr>
            <w:ins w:author="JGOA" w:id="54" w:date="2022-03-19T21:15:00Z">
              <w:r w:rsidDel="00000000" w:rsidR="00000000" w:rsidRPr="00000000">
                <w:rPr>
                  <w:b w:val="1"/>
                  <w:color w:val="000000"/>
                  <w:sz w:val="20"/>
                  <w:szCs w:val="20"/>
                  <w:rtl w:val="0"/>
                </w:rPr>
                <w:t xml:space="preserve">M</w:t>
              </w:r>
            </w:ins>
            <w:del w:author="JGOA" w:id="54" w:date="2022-03-19T21:15:00Z">
              <w:r w:rsidDel="00000000" w:rsidR="00000000" w:rsidRPr="00000000">
                <w:rPr>
                  <w:b w:val="1"/>
                  <w:color w:val="000000"/>
                  <w:sz w:val="20"/>
                  <w:szCs w:val="20"/>
                  <w:rtl w:val="0"/>
                </w:rPr>
                <w:delText xml:space="preserve">m</w:delText>
              </w:r>
            </w:del>
            <w:r w:rsidDel="00000000" w:rsidR="00000000" w:rsidRPr="00000000">
              <w:rPr>
                <w:b w:val="1"/>
                <w:color w:val="000000"/>
                <w:sz w:val="20"/>
                <w:szCs w:val="20"/>
                <w:rtl w:val="0"/>
              </w:rPr>
              <w:t xml:space="preserve">odalidades</w:t>
            </w:r>
          </w:p>
        </w:tc>
        <w:tc>
          <w:tcPr>
            <w:shd w:fill="5b9bd5" w:val="clear"/>
          </w:tcPr>
          <w:p w:rsidR="00000000" w:rsidDel="00000000" w:rsidP="00000000" w:rsidRDefault="00000000" w:rsidRPr="00000000" w14:paraId="00000173">
            <w:pPr>
              <w:spacing w:line="259" w:lineRule="auto"/>
              <w:jc w:val="center"/>
              <w:rPr>
                <w:b w:val="1"/>
                <w:color w:val="000000"/>
                <w:sz w:val="20"/>
                <w:szCs w:val="20"/>
              </w:rPr>
            </w:pPr>
            <w:del w:author="JGOA" w:id="55" w:date="2022-03-19T21:15:00Z">
              <w:r w:rsidDel="00000000" w:rsidR="00000000" w:rsidRPr="00000000">
                <w:rPr>
                  <w:b w:val="1"/>
                  <w:color w:val="000000"/>
                  <w:sz w:val="20"/>
                  <w:szCs w:val="20"/>
                  <w:rtl w:val="0"/>
                </w:rPr>
                <w:delText xml:space="preserve">categorias</w:delText>
              </w:r>
            </w:del>
            <w:ins w:author="JGOA" w:id="55" w:date="2022-03-19T21:15:00Z">
              <w:r w:rsidDel="00000000" w:rsidR="00000000" w:rsidRPr="00000000">
                <w:rPr>
                  <w:b w:val="1"/>
                  <w:color w:val="000000"/>
                  <w:sz w:val="20"/>
                  <w:szCs w:val="20"/>
                  <w:rtl w:val="0"/>
                </w:rPr>
                <w:t xml:space="preserve">Categorías</w:t>
              </w:r>
            </w:ins>
            <w:r w:rsidDel="00000000" w:rsidR="00000000" w:rsidRPr="00000000">
              <w:rPr>
                <w:rtl w:val="0"/>
              </w:rPr>
            </w:r>
          </w:p>
        </w:tc>
        <w:tc>
          <w:tcPr>
            <w:shd w:fill="5b9bd5" w:val="clear"/>
          </w:tcPr>
          <w:p w:rsidR="00000000" w:rsidDel="00000000" w:rsidP="00000000" w:rsidRDefault="00000000" w:rsidRPr="00000000" w14:paraId="00000174">
            <w:pPr>
              <w:spacing w:line="259" w:lineRule="auto"/>
              <w:jc w:val="center"/>
              <w:rPr>
                <w:b w:val="1"/>
                <w:color w:val="000000"/>
                <w:sz w:val="20"/>
                <w:szCs w:val="20"/>
              </w:rPr>
            </w:pPr>
            <w:del w:author="JGOA" w:id="56" w:date="2022-03-19T21:15:00Z">
              <w:r w:rsidDel="00000000" w:rsidR="00000000" w:rsidRPr="00000000">
                <w:rPr>
                  <w:b w:val="1"/>
                  <w:color w:val="000000"/>
                  <w:sz w:val="20"/>
                  <w:szCs w:val="20"/>
                  <w:rtl w:val="0"/>
                </w:rPr>
                <w:delText xml:space="preserve">actividades</w:delText>
              </w:r>
            </w:del>
            <w:ins w:author="JGOA" w:id="56" w:date="2022-03-19T21:15:00Z">
              <w:r w:rsidDel="00000000" w:rsidR="00000000" w:rsidRPr="00000000">
                <w:rPr>
                  <w:b w:val="1"/>
                  <w:color w:val="000000"/>
                  <w:sz w:val="20"/>
                  <w:szCs w:val="20"/>
                  <w:rtl w:val="0"/>
                </w:rPr>
                <w:t xml:space="preserve">Actividades</w:t>
              </w:r>
            </w:ins>
            <w:r w:rsidDel="00000000" w:rsidR="00000000" w:rsidRPr="00000000">
              <w:rPr>
                <w:rtl w:val="0"/>
              </w:rPr>
            </w:r>
          </w:p>
        </w:tc>
      </w:tr>
      <w:tr>
        <w:trPr>
          <w:cantSplit w:val="0"/>
          <w:tblHeader w:val="0"/>
        </w:trPr>
        <w:tc>
          <w:tcPr>
            <w:vMerge w:val="restart"/>
            <w:shd w:fill="deebf6" w:val="clear"/>
          </w:tcPr>
          <w:p w:rsidR="00000000" w:rsidDel="00000000" w:rsidP="00000000" w:rsidRDefault="00000000" w:rsidRPr="00000000" w14:paraId="00000175">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76">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77">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78">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79">
            <w:pPr>
              <w:spacing w:line="259" w:lineRule="auto"/>
              <w:rPr>
                <w:b w:val="1"/>
                <w:color w:val="000000"/>
                <w:sz w:val="20"/>
                <w:szCs w:val="20"/>
              </w:rPr>
            </w:pPr>
            <w:r w:rsidDel="00000000" w:rsidR="00000000" w:rsidRPr="00000000">
              <w:rPr>
                <w:b w:val="1"/>
                <w:color w:val="000000"/>
                <w:sz w:val="20"/>
                <w:szCs w:val="20"/>
                <w:rtl w:val="0"/>
              </w:rPr>
              <w:t xml:space="preserve">Turismo masivo</w:t>
            </w:r>
          </w:p>
        </w:tc>
        <w:tc>
          <w:tcPr>
            <w:shd w:fill="deebf6" w:val="clear"/>
          </w:tcPr>
          <w:p w:rsidR="00000000" w:rsidDel="00000000" w:rsidP="00000000" w:rsidRDefault="00000000" w:rsidRPr="00000000" w14:paraId="0000017A">
            <w:pPr>
              <w:spacing w:line="259" w:lineRule="auto"/>
              <w:rPr>
                <w:color w:val="000000"/>
                <w:sz w:val="20"/>
                <w:szCs w:val="20"/>
              </w:rPr>
            </w:pPr>
            <w:r w:rsidDel="00000000" w:rsidR="00000000" w:rsidRPr="00000000">
              <w:rPr>
                <w:rtl w:val="0"/>
              </w:rPr>
            </w:r>
          </w:p>
          <w:p w:rsidR="00000000" w:rsidDel="00000000" w:rsidP="00000000" w:rsidRDefault="00000000" w:rsidRPr="00000000" w14:paraId="0000017B">
            <w:pPr>
              <w:spacing w:line="259" w:lineRule="auto"/>
              <w:rPr>
                <w:color w:val="000000"/>
                <w:sz w:val="20"/>
                <w:szCs w:val="20"/>
              </w:rPr>
            </w:pPr>
            <w:r w:rsidDel="00000000" w:rsidR="00000000" w:rsidRPr="00000000">
              <w:rPr>
                <w:color w:val="000000"/>
                <w:sz w:val="20"/>
                <w:szCs w:val="20"/>
                <w:rtl w:val="0"/>
              </w:rPr>
              <w:t xml:space="preserve">Turismo de sol y playa</w:t>
            </w:r>
            <w:ins w:author="JGOA" w:id="57" w:date="2022-03-19T21:15:00Z">
              <w:r w:rsidDel="00000000" w:rsidR="00000000" w:rsidRPr="00000000">
                <w:rPr>
                  <w:color w:val="000000"/>
                  <w:sz w:val="20"/>
                  <w:szCs w:val="20"/>
                  <w:rtl w:val="0"/>
                </w:rPr>
                <w:t xml:space="preserve">.</w:t>
              </w:r>
            </w:ins>
            <w:r w:rsidDel="00000000" w:rsidR="00000000" w:rsidRPr="00000000">
              <w:rPr>
                <w:rtl w:val="0"/>
              </w:rPr>
            </w:r>
          </w:p>
        </w:tc>
        <w:tc>
          <w:tcPr>
            <w:shd w:fill="deebf6" w:val="clear"/>
          </w:tcPr>
          <w:p w:rsidR="00000000" w:rsidDel="00000000" w:rsidP="00000000" w:rsidRDefault="00000000" w:rsidRPr="00000000" w14:paraId="0000017C">
            <w:pPr>
              <w:rPr>
                <w:color w:val="000000"/>
                <w:sz w:val="20"/>
                <w:szCs w:val="20"/>
              </w:rPr>
            </w:pPr>
            <w:r w:rsidDel="00000000" w:rsidR="00000000" w:rsidRPr="00000000">
              <w:rPr>
                <w:color w:val="000000"/>
                <w:sz w:val="20"/>
                <w:szCs w:val="20"/>
                <w:rtl w:val="0"/>
              </w:rPr>
              <w:t xml:space="preserve">Visitas aglomeradas en playas: esquí, paseos en moto y actividades acuáticas en complejos turísticos</w:t>
            </w:r>
            <w:ins w:author="JGOA" w:id="58" w:date="2022-03-19T21:15:00Z">
              <w:r w:rsidDel="00000000" w:rsidR="00000000" w:rsidRPr="00000000">
                <w:rPr>
                  <w:color w:val="000000"/>
                  <w:sz w:val="20"/>
                  <w:szCs w:val="20"/>
                  <w:rtl w:val="0"/>
                </w:rPr>
                <w:t xml:space="preserve">.</w:t>
              </w:r>
            </w:ins>
            <w:r w:rsidDel="00000000" w:rsidR="00000000" w:rsidRPr="00000000">
              <w:rPr>
                <w:rtl w:val="0"/>
              </w:rPr>
            </w:r>
          </w:p>
        </w:tc>
      </w:tr>
      <w:tr>
        <w:trPr>
          <w:cantSplit w:val="0"/>
          <w:trHeight w:val="569" w:hRule="atLeast"/>
          <w:tblHeader w:val="0"/>
        </w:trPr>
        <w:tc>
          <w:tcPr>
            <w:vMerge w:val="continue"/>
            <w:shd w:fill="deebf6"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deebf6" w:val="clear"/>
          </w:tcPr>
          <w:p w:rsidR="00000000" w:rsidDel="00000000" w:rsidP="00000000" w:rsidRDefault="00000000" w:rsidRPr="00000000" w14:paraId="0000017E">
            <w:pPr>
              <w:spacing w:line="259" w:lineRule="auto"/>
              <w:rPr>
                <w:color w:val="000000"/>
                <w:sz w:val="20"/>
                <w:szCs w:val="20"/>
              </w:rPr>
            </w:pPr>
            <w:r w:rsidDel="00000000" w:rsidR="00000000" w:rsidRPr="00000000">
              <w:rPr>
                <w:rtl w:val="0"/>
              </w:rPr>
            </w:r>
          </w:p>
          <w:p w:rsidR="00000000" w:rsidDel="00000000" w:rsidP="00000000" w:rsidRDefault="00000000" w:rsidRPr="00000000" w14:paraId="0000017F">
            <w:pPr>
              <w:spacing w:line="259" w:lineRule="auto"/>
              <w:rPr>
                <w:color w:val="000000"/>
                <w:sz w:val="20"/>
                <w:szCs w:val="20"/>
              </w:rPr>
            </w:pPr>
            <w:r w:rsidDel="00000000" w:rsidR="00000000" w:rsidRPr="00000000">
              <w:rPr>
                <w:color w:val="000000"/>
                <w:sz w:val="20"/>
                <w:szCs w:val="20"/>
                <w:rtl w:val="0"/>
              </w:rPr>
              <w:t xml:space="preserve">Turismo cultural en grandes ciudades</w:t>
            </w:r>
            <w:ins w:author="JGOA" w:id="59" w:date="2022-03-19T21:15:00Z">
              <w:r w:rsidDel="00000000" w:rsidR="00000000" w:rsidRPr="00000000">
                <w:rPr>
                  <w:color w:val="000000"/>
                  <w:sz w:val="20"/>
                  <w:szCs w:val="20"/>
                  <w:rtl w:val="0"/>
                </w:rPr>
                <w:t xml:space="preserve">.</w:t>
              </w:r>
            </w:ins>
            <w:r w:rsidDel="00000000" w:rsidR="00000000" w:rsidRPr="00000000">
              <w:rPr>
                <w:rtl w:val="0"/>
              </w:rPr>
            </w:r>
          </w:p>
        </w:tc>
        <w:tc>
          <w:tcPr>
            <w:shd w:fill="deebf6" w:val="clear"/>
          </w:tcPr>
          <w:p w:rsidR="00000000" w:rsidDel="00000000" w:rsidP="00000000" w:rsidRDefault="00000000" w:rsidRPr="00000000" w14:paraId="00000180">
            <w:pPr>
              <w:rPr>
                <w:color w:val="000000"/>
                <w:sz w:val="20"/>
                <w:szCs w:val="20"/>
              </w:rPr>
            </w:pPr>
            <w:r w:rsidDel="00000000" w:rsidR="00000000" w:rsidRPr="00000000">
              <w:rPr>
                <w:color w:val="000000"/>
                <w:sz w:val="20"/>
                <w:szCs w:val="20"/>
                <w:rtl w:val="0"/>
              </w:rPr>
              <w:t xml:space="preserve">Visitas a sitios históricos en grandes ciudades.</w:t>
            </w:r>
          </w:p>
          <w:p w:rsidR="00000000" w:rsidDel="00000000" w:rsidP="00000000" w:rsidRDefault="00000000" w:rsidRPr="00000000" w14:paraId="00000181">
            <w:pPr>
              <w:rPr>
                <w:b w:val="1"/>
                <w:color w:val="000000"/>
                <w:sz w:val="20"/>
                <w:szCs w:val="20"/>
              </w:rPr>
            </w:pPr>
            <w:r w:rsidDel="00000000" w:rsidR="00000000" w:rsidRPr="00000000">
              <w:rPr>
                <w:color w:val="000000"/>
                <w:sz w:val="20"/>
                <w:szCs w:val="20"/>
                <w:rtl w:val="0"/>
              </w:rPr>
              <w:t xml:space="preserve">Visitas a eventos musicales, concursos o ferias en grandes ciudades.</w:t>
            </w: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deebf6" w:val="clear"/>
          </w:tcPr>
          <w:p w:rsidR="00000000" w:rsidDel="00000000" w:rsidP="00000000" w:rsidRDefault="00000000" w:rsidRPr="00000000" w14:paraId="00000183">
            <w:pPr>
              <w:spacing w:line="259" w:lineRule="auto"/>
              <w:rPr>
                <w:color w:val="000000"/>
                <w:sz w:val="20"/>
                <w:szCs w:val="20"/>
              </w:rPr>
            </w:pPr>
            <w:r w:rsidDel="00000000" w:rsidR="00000000" w:rsidRPr="00000000">
              <w:rPr>
                <w:color w:val="000000"/>
                <w:sz w:val="20"/>
                <w:szCs w:val="20"/>
                <w:rtl w:val="0"/>
              </w:rPr>
              <w:t xml:space="preserve">Turismo a lugares de lujosa infraestructura</w:t>
            </w:r>
            <w:ins w:author="JGOA" w:id="60" w:date="2022-03-19T21:15:00Z">
              <w:r w:rsidDel="00000000" w:rsidR="00000000" w:rsidRPr="00000000">
                <w:rPr>
                  <w:color w:val="000000"/>
                  <w:sz w:val="20"/>
                  <w:szCs w:val="20"/>
                  <w:rtl w:val="0"/>
                </w:rPr>
                <w:t xml:space="preserve">.</w:t>
              </w:r>
            </w:ins>
            <w:r w:rsidDel="00000000" w:rsidR="00000000" w:rsidRPr="00000000">
              <w:rPr>
                <w:rtl w:val="0"/>
              </w:rPr>
            </w:r>
          </w:p>
        </w:tc>
        <w:tc>
          <w:tcPr>
            <w:shd w:fill="deebf6" w:val="clear"/>
          </w:tcPr>
          <w:p w:rsidR="00000000" w:rsidDel="00000000" w:rsidP="00000000" w:rsidRDefault="00000000" w:rsidRPr="00000000" w14:paraId="00000184">
            <w:pPr>
              <w:spacing w:line="259" w:lineRule="auto"/>
              <w:rPr>
                <w:b w:val="1"/>
                <w:color w:val="000000"/>
                <w:sz w:val="20"/>
                <w:szCs w:val="20"/>
              </w:rPr>
            </w:pPr>
            <w:r w:rsidDel="00000000" w:rsidR="00000000" w:rsidRPr="00000000">
              <w:rPr>
                <w:color w:val="000000"/>
                <w:sz w:val="20"/>
                <w:szCs w:val="20"/>
                <w:rtl w:val="0"/>
              </w:rPr>
              <w:t xml:space="preserve">Disfrute y visitas a restaurantes lujosos y discotecas y casinos anexos.</w:t>
            </w:r>
            <w:r w:rsidDel="00000000" w:rsidR="00000000" w:rsidRPr="00000000">
              <w:rPr>
                <w:rtl w:val="0"/>
              </w:rPr>
            </w:r>
          </w:p>
        </w:tc>
      </w:tr>
      <w:tr>
        <w:trPr>
          <w:cantSplit w:val="0"/>
          <w:tblHeader w:val="0"/>
        </w:trPr>
        <w:tc>
          <w:tcPr>
            <w:vMerge w:val="restart"/>
            <w:shd w:fill="9cc3e5" w:val="clear"/>
          </w:tcPr>
          <w:p w:rsidR="00000000" w:rsidDel="00000000" w:rsidP="00000000" w:rsidRDefault="00000000" w:rsidRPr="00000000" w14:paraId="00000185">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86">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87">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88">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89">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8A">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8B">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8C">
            <w:pPr>
              <w:spacing w:line="259" w:lineRule="auto"/>
              <w:rPr>
                <w:b w:val="1"/>
                <w:color w:val="000000"/>
                <w:sz w:val="20"/>
                <w:szCs w:val="20"/>
              </w:rPr>
            </w:pPr>
            <w:r w:rsidDel="00000000" w:rsidR="00000000" w:rsidRPr="00000000">
              <w:rPr>
                <w:rtl w:val="0"/>
              </w:rPr>
            </w:r>
          </w:p>
          <w:p w:rsidR="00000000" w:rsidDel="00000000" w:rsidP="00000000" w:rsidRDefault="00000000" w:rsidRPr="00000000" w14:paraId="0000018D">
            <w:pPr>
              <w:spacing w:line="259" w:lineRule="auto"/>
              <w:rPr>
                <w:b w:val="1"/>
                <w:color w:val="000000"/>
                <w:sz w:val="20"/>
                <w:szCs w:val="20"/>
              </w:rPr>
            </w:pPr>
            <w:r w:rsidDel="00000000" w:rsidR="00000000" w:rsidRPr="00000000">
              <w:rPr>
                <w:b w:val="1"/>
                <w:color w:val="000000"/>
                <w:sz w:val="20"/>
                <w:szCs w:val="20"/>
                <w:rtl w:val="0"/>
              </w:rPr>
              <w:t xml:space="preserve">Turismo alternativo</w:t>
            </w:r>
          </w:p>
        </w:tc>
        <w:tc>
          <w:tcPr>
            <w:shd w:fill="9cc3e5" w:val="clear"/>
          </w:tcPr>
          <w:p w:rsidR="00000000" w:rsidDel="00000000" w:rsidP="00000000" w:rsidRDefault="00000000" w:rsidRPr="00000000" w14:paraId="0000018E">
            <w:pPr>
              <w:spacing w:line="259" w:lineRule="auto"/>
              <w:rPr>
                <w:color w:val="000000"/>
                <w:sz w:val="20"/>
                <w:szCs w:val="20"/>
              </w:rPr>
            </w:pPr>
            <w:r w:rsidDel="00000000" w:rsidR="00000000" w:rsidRPr="00000000">
              <w:rPr>
                <w:rtl w:val="0"/>
              </w:rPr>
            </w:r>
          </w:p>
          <w:p w:rsidR="00000000" w:rsidDel="00000000" w:rsidP="00000000" w:rsidRDefault="00000000" w:rsidRPr="00000000" w14:paraId="0000018F">
            <w:pPr>
              <w:spacing w:line="259" w:lineRule="auto"/>
              <w:rPr>
                <w:color w:val="000000"/>
                <w:sz w:val="20"/>
                <w:szCs w:val="20"/>
              </w:rPr>
            </w:pPr>
            <w:r w:rsidDel="00000000" w:rsidR="00000000" w:rsidRPr="00000000">
              <w:rPr>
                <w:rtl w:val="0"/>
              </w:rPr>
            </w:r>
          </w:p>
          <w:p w:rsidR="00000000" w:rsidDel="00000000" w:rsidP="00000000" w:rsidRDefault="00000000" w:rsidRPr="00000000" w14:paraId="00000190">
            <w:pPr>
              <w:spacing w:line="259" w:lineRule="auto"/>
              <w:rPr>
                <w:color w:val="000000"/>
                <w:sz w:val="20"/>
                <w:szCs w:val="20"/>
              </w:rPr>
            </w:pPr>
            <w:r w:rsidDel="00000000" w:rsidR="00000000" w:rsidRPr="00000000">
              <w:rPr>
                <w:rtl w:val="0"/>
              </w:rPr>
            </w:r>
          </w:p>
          <w:p w:rsidR="00000000" w:rsidDel="00000000" w:rsidP="00000000" w:rsidRDefault="00000000" w:rsidRPr="00000000" w14:paraId="00000191">
            <w:pPr>
              <w:spacing w:line="259" w:lineRule="auto"/>
              <w:rPr>
                <w:color w:val="000000"/>
                <w:sz w:val="20"/>
                <w:szCs w:val="20"/>
              </w:rPr>
            </w:pPr>
            <w:r w:rsidDel="00000000" w:rsidR="00000000" w:rsidRPr="00000000">
              <w:rPr>
                <w:color w:val="000000"/>
                <w:sz w:val="20"/>
                <w:szCs w:val="20"/>
                <w:rtl w:val="0"/>
              </w:rPr>
              <w:t xml:space="preserve">Ecoturismo.</w:t>
            </w:r>
          </w:p>
        </w:tc>
        <w:tc>
          <w:tcPr>
            <w:shd w:fill="9cc3e5" w:val="clear"/>
          </w:tcPr>
          <w:p w:rsidR="00000000" w:rsidDel="00000000" w:rsidP="00000000" w:rsidRDefault="00000000" w:rsidRPr="00000000" w14:paraId="00000192">
            <w:pPr>
              <w:rPr>
                <w:color w:val="000000"/>
                <w:sz w:val="20"/>
                <w:szCs w:val="20"/>
              </w:rPr>
            </w:pPr>
            <w:r w:rsidDel="00000000" w:rsidR="00000000" w:rsidRPr="00000000">
              <w:rPr>
                <w:color w:val="000000"/>
                <w:sz w:val="20"/>
                <w:szCs w:val="20"/>
                <w:rtl w:val="0"/>
              </w:rPr>
              <w:t xml:space="preserve">Talleres de educación ambiental.</w:t>
            </w:r>
          </w:p>
          <w:p w:rsidR="00000000" w:rsidDel="00000000" w:rsidP="00000000" w:rsidRDefault="00000000" w:rsidRPr="00000000" w14:paraId="00000193">
            <w:pPr>
              <w:rPr>
                <w:color w:val="000000"/>
                <w:sz w:val="20"/>
                <w:szCs w:val="20"/>
              </w:rPr>
            </w:pPr>
            <w:r w:rsidDel="00000000" w:rsidR="00000000" w:rsidRPr="00000000">
              <w:rPr>
                <w:color w:val="000000"/>
                <w:sz w:val="20"/>
                <w:szCs w:val="20"/>
                <w:rtl w:val="0"/>
              </w:rPr>
              <w:t xml:space="preserve">Senderismo interpretativo.</w:t>
            </w:r>
          </w:p>
          <w:p w:rsidR="00000000" w:rsidDel="00000000" w:rsidP="00000000" w:rsidRDefault="00000000" w:rsidRPr="00000000" w14:paraId="00000194">
            <w:pPr>
              <w:rPr>
                <w:color w:val="000000"/>
                <w:sz w:val="20"/>
                <w:szCs w:val="20"/>
              </w:rPr>
            </w:pPr>
            <w:r w:rsidDel="00000000" w:rsidR="00000000" w:rsidRPr="00000000">
              <w:rPr>
                <w:color w:val="000000"/>
                <w:sz w:val="20"/>
                <w:szCs w:val="20"/>
                <w:rtl w:val="0"/>
              </w:rPr>
              <w:t xml:space="preserve">Observación sideral.</w:t>
            </w:r>
          </w:p>
          <w:p w:rsidR="00000000" w:rsidDel="00000000" w:rsidP="00000000" w:rsidRDefault="00000000" w:rsidRPr="00000000" w14:paraId="00000195">
            <w:pPr>
              <w:rPr>
                <w:color w:val="000000"/>
                <w:sz w:val="20"/>
                <w:szCs w:val="20"/>
              </w:rPr>
            </w:pPr>
            <w:r w:rsidDel="00000000" w:rsidR="00000000" w:rsidRPr="00000000">
              <w:rPr>
                <w:color w:val="000000"/>
                <w:sz w:val="20"/>
                <w:szCs w:val="20"/>
                <w:rtl w:val="0"/>
              </w:rPr>
              <w:t xml:space="preserve">Rescate de flora y fauna.</w:t>
            </w:r>
          </w:p>
          <w:p w:rsidR="00000000" w:rsidDel="00000000" w:rsidP="00000000" w:rsidRDefault="00000000" w:rsidRPr="00000000" w14:paraId="00000196">
            <w:pPr>
              <w:rPr>
                <w:color w:val="000000"/>
                <w:sz w:val="20"/>
                <w:szCs w:val="20"/>
              </w:rPr>
            </w:pPr>
            <w:r w:rsidDel="00000000" w:rsidR="00000000" w:rsidRPr="00000000">
              <w:rPr>
                <w:color w:val="000000"/>
                <w:sz w:val="20"/>
                <w:szCs w:val="20"/>
                <w:rtl w:val="0"/>
              </w:rPr>
              <w:t xml:space="preserve">Observación de flora y fauna.</w:t>
            </w:r>
          </w:p>
          <w:p w:rsidR="00000000" w:rsidDel="00000000" w:rsidP="00000000" w:rsidRDefault="00000000" w:rsidRPr="00000000" w14:paraId="00000197">
            <w:pPr>
              <w:rPr>
                <w:color w:val="000000"/>
                <w:sz w:val="20"/>
                <w:szCs w:val="20"/>
              </w:rPr>
            </w:pPr>
            <w:r w:rsidDel="00000000" w:rsidR="00000000" w:rsidRPr="00000000">
              <w:rPr>
                <w:color w:val="000000"/>
                <w:sz w:val="20"/>
                <w:szCs w:val="20"/>
                <w:rtl w:val="0"/>
              </w:rPr>
              <w:t xml:space="preserve">Observación de ecosistemas.</w:t>
            </w:r>
          </w:p>
          <w:p w:rsidR="00000000" w:rsidDel="00000000" w:rsidP="00000000" w:rsidRDefault="00000000" w:rsidRPr="00000000" w14:paraId="00000198">
            <w:pPr>
              <w:rPr>
                <w:color w:val="000000"/>
                <w:sz w:val="20"/>
                <w:szCs w:val="20"/>
              </w:rPr>
            </w:pPr>
            <w:r w:rsidDel="00000000" w:rsidR="00000000" w:rsidRPr="00000000">
              <w:rPr>
                <w:color w:val="000000"/>
                <w:sz w:val="20"/>
                <w:szCs w:val="20"/>
                <w:rtl w:val="0"/>
              </w:rPr>
              <w:t xml:space="preserve">Observación de aves.</w:t>
            </w:r>
          </w:p>
          <w:p w:rsidR="00000000" w:rsidDel="00000000" w:rsidP="00000000" w:rsidRDefault="00000000" w:rsidRPr="00000000" w14:paraId="00000199">
            <w:pPr>
              <w:rPr>
                <w:color w:val="000000"/>
                <w:sz w:val="20"/>
                <w:szCs w:val="20"/>
              </w:rPr>
            </w:pPr>
            <w:r w:rsidDel="00000000" w:rsidR="00000000" w:rsidRPr="00000000">
              <w:rPr>
                <w:color w:val="000000"/>
                <w:sz w:val="20"/>
                <w:szCs w:val="20"/>
                <w:rtl w:val="0"/>
              </w:rPr>
              <w:t xml:space="preserve">Observación geológica.</w:t>
            </w:r>
          </w:p>
          <w:p w:rsidR="00000000" w:rsidDel="00000000" w:rsidP="00000000" w:rsidRDefault="00000000" w:rsidRPr="00000000" w14:paraId="0000019A">
            <w:pPr>
              <w:rPr>
                <w:color w:val="000000"/>
                <w:sz w:val="20"/>
                <w:szCs w:val="20"/>
              </w:rPr>
            </w:pPr>
            <w:r w:rsidDel="00000000" w:rsidR="00000000" w:rsidRPr="00000000">
              <w:rPr>
                <w:color w:val="000000"/>
                <w:sz w:val="20"/>
                <w:szCs w:val="20"/>
                <w:rtl w:val="0"/>
              </w:rPr>
              <w:t xml:space="preserve">Observación de atractivos naturales.</w:t>
            </w:r>
          </w:p>
        </w:tc>
      </w:tr>
      <w:tr>
        <w:trPr>
          <w:cantSplit w:val="0"/>
          <w:tblHeader w:val="0"/>
        </w:trPr>
        <w:tc>
          <w:tcPr>
            <w:vMerge w:val="continue"/>
            <w:shd w:fill="9cc3e5"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9cc3e5" w:val="clear"/>
          </w:tcPr>
          <w:p w:rsidR="00000000" w:rsidDel="00000000" w:rsidP="00000000" w:rsidRDefault="00000000" w:rsidRPr="00000000" w14:paraId="0000019C">
            <w:pPr>
              <w:spacing w:line="259" w:lineRule="auto"/>
              <w:rPr>
                <w:color w:val="000000"/>
                <w:sz w:val="20"/>
                <w:szCs w:val="20"/>
              </w:rPr>
            </w:pPr>
            <w:r w:rsidDel="00000000" w:rsidR="00000000" w:rsidRPr="00000000">
              <w:rPr>
                <w:rtl w:val="0"/>
              </w:rPr>
            </w:r>
          </w:p>
          <w:p w:rsidR="00000000" w:rsidDel="00000000" w:rsidP="00000000" w:rsidRDefault="00000000" w:rsidRPr="00000000" w14:paraId="0000019D">
            <w:pPr>
              <w:spacing w:line="259" w:lineRule="auto"/>
              <w:rPr>
                <w:color w:val="000000"/>
                <w:sz w:val="20"/>
                <w:szCs w:val="20"/>
              </w:rPr>
            </w:pPr>
            <w:r w:rsidDel="00000000" w:rsidR="00000000" w:rsidRPr="00000000">
              <w:rPr>
                <w:rtl w:val="0"/>
              </w:rPr>
            </w:r>
          </w:p>
          <w:p w:rsidR="00000000" w:rsidDel="00000000" w:rsidP="00000000" w:rsidRDefault="00000000" w:rsidRPr="00000000" w14:paraId="0000019E">
            <w:pPr>
              <w:spacing w:line="259" w:lineRule="auto"/>
              <w:rPr>
                <w:color w:val="000000"/>
                <w:sz w:val="20"/>
                <w:szCs w:val="20"/>
              </w:rPr>
            </w:pPr>
            <w:r w:rsidDel="00000000" w:rsidR="00000000" w:rsidRPr="00000000">
              <w:rPr>
                <w:color w:val="000000"/>
                <w:sz w:val="20"/>
                <w:szCs w:val="20"/>
                <w:rtl w:val="0"/>
              </w:rPr>
              <w:t xml:space="preserve">Turismo de aventura</w:t>
            </w:r>
            <w:ins w:author="JGOA" w:id="61" w:date="2022-03-19T21:15:00Z">
              <w:r w:rsidDel="00000000" w:rsidR="00000000" w:rsidRPr="00000000">
                <w:rPr>
                  <w:color w:val="000000"/>
                  <w:sz w:val="20"/>
                  <w:szCs w:val="20"/>
                  <w:rtl w:val="0"/>
                </w:rPr>
                <w:t xml:space="preserve">.</w:t>
              </w:r>
            </w:ins>
            <w:r w:rsidDel="00000000" w:rsidR="00000000" w:rsidRPr="00000000">
              <w:rPr>
                <w:rtl w:val="0"/>
              </w:rPr>
            </w:r>
          </w:p>
        </w:tc>
        <w:tc>
          <w:tcPr>
            <w:shd w:fill="9cc3e5" w:val="clear"/>
          </w:tcPr>
          <w:p w:rsidR="00000000" w:rsidDel="00000000" w:rsidP="00000000" w:rsidRDefault="00000000" w:rsidRPr="00000000" w14:paraId="0000019F">
            <w:pPr>
              <w:rPr>
                <w:color w:val="000000"/>
                <w:sz w:val="20"/>
                <w:szCs w:val="20"/>
              </w:rPr>
            </w:pPr>
            <w:r w:rsidDel="00000000" w:rsidR="00000000" w:rsidRPr="00000000">
              <w:rPr>
                <w:color w:val="000000"/>
                <w:sz w:val="20"/>
                <w:szCs w:val="20"/>
                <w:rtl w:val="0"/>
              </w:rPr>
              <w:t xml:space="preserve">Montañismo.</w:t>
            </w:r>
          </w:p>
          <w:p w:rsidR="00000000" w:rsidDel="00000000" w:rsidP="00000000" w:rsidRDefault="00000000" w:rsidRPr="00000000" w14:paraId="000001A0">
            <w:pPr>
              <w:rPr>
                <w:color w:val="000000"/>
                <w:sz w:val="20"/>
                <w:szCs w:val="20"/>
              </w:rPr>
            </w:pPr>
            <w:r w:rsidDel="00000000" w:rsidR="00000000" w:rsidRPr="00000000">
              <w:rPr>
                <w:i w:val="1"/>
                <w:color w:val="000000"/>
                <w:sz w:val="20"/>
                <w:szCs w:val="20"/>
                <w:rtl w:val="0"/>
                <w:rPrChange w:author="JGOA" w:id="62" w:date="2022-03-19T21:15:00Z">
                  <w:rPr>
                    <w:color w:val="000000"/>
                    <w:sz w:val="20"/>
                    <w:szCs w:val="20"/>
                  </w:rPr>
                </w:rPrChange>
              </w:rPr>
              <w:t xml:space="preserve">Rappel</w:t>
            </w:r>
            <w:r w:rsidDel="00000000" w:rsidR="00000000" w:rsidRPr="00000000">
              <w:rPr>
                <w:color w:val="000000"/>
                <w:sz w:val="20"/>
                <w:szCs w:val="20"/>
                <w:rtl w:val="0"/>
              </w:rPr>
              <w:t xml:space="preserve">.</w:t>
            </w:r>
          </w:p>
          <w:p w:rsidR="00000000" w:rsidDel="00000000" w:rsidP="00000000" w:rsidRDefault="00000000" w:rsidRPr="00000000" w14:paraId="000001A1">
            <w:pPr>
              <w:rPr>
                <w:color w:val="000000"/>
                <w:sz w:val="20"/>
                <w:szCs w:val="20"/>
              </w:rPr>
            </w:pPr>
            <w:r w:rsidDel="00000000" w:rsidR="00000000" w:rsidRPr="00000000">
              <w:rPr>
                <w:color w:val="000000"/>
                <w:sz w:val="20"/>
                <w:szCs w:val="20"/>
                <w:rtl w:val="0"/>
              </w:rPr>
              <w:t xml:space="preserve">Cabalgata.</w:t>
            </w:r>
          </w:p>
          <w:p w:rsidR="00000000" w:rsidDel="00000000" w:rsidP="00000000" w:rsidRDefault="00000000" w:rsidRPr="00000000" w14:paraId="000001A2">
            <w:pPr>
              <w:rPr>
                <w:color w:val="000000"/>
                <w:sz w:val="20"/>
                <w:szCs w:val="20"/>
              </w:rPr>
            </w:pPr>
            <w:r w:rsidDel="00000000" w:rsidR="00000000" w:rsidRPr="00000000">
              <w:rPr>
                <w:color w:val="000000"/>
                <w:sz w:val="20"/>
                <w:szCs w:val="20"/>
                <w:rtl w:val="0"/>
              </w:rPr>
              <w:t xml:space="preserve">Escalada.</w:t>
            </w:r>
          </w:p>
          <w:p w:rsidR="00000000" w:rsidDel="00000000" w:rsidP="00000000" w:rsidRDefault="00000000" w:rsidRPr="00000000" w14:paraId="000001A3">
            <w:pPr>
              <w:rPr>
                <w:color w:val="000000"/>
                <w:sz w:val="20"/>
                <w:szCs w:val="20"/>
              </w:rPr>
            </w:pPr>
            <w:r w:rsidDel="00000000" w:rsidR="00000000" w:rsidRPr="00000000">
              <w:rPr>
                <w:color w:val="000000"/>
                <w:sz w:val="20"/>
                <w:szCs w:val="20"/>
                <w:rtl w:val="0"/>
              </w:rPr>
              <w:t xml:space="preserve">Espeleología</w:t>
            </w:r>
          </w:p>
          <w:p w:rsidR="00000000" w:rsidDel="00000000" w:rsidP="00000000" w:rsidRDefault="00000000" w:rsidRPr="00000000" w14:paraId="000001A4">
            <w:pPr>
              <w:rPr>
                <w:color w:val="000000"/>
                <w:sz w:val="20"/>
                <w:szCs w:val="20"/>
              </w:rPr>
            </w:pPr>
            <w:r w:rsidDel="00000000" w:rsidR="00000000" w:rsidRPr="00000000">
              <w:rPr>
                <w:color w:val="000000"/>
                <w:sz w:val="20"/>
                <w:szCs w:val="20"/>
                <w:rtl w:val="0"/>
              </w:rPr>
              <w:t xml:space="preserve">Ciclismo de montaña.</w:t>
            </w:r>
          </w:p>
          <w:p w:rsidR="00000000" w:rsidDel="00000000" w:rsidP="00000000" w:rsidRDefault="00000000" w:rsidRPr="00000000" w14:paraId="000001A5">
            <w:pPr>
              <w:rPr>
                <w:color w:val="000000"/>
                <w:sz w:val="20"/>
                <w:szCs w:val="20"/>
              </w:rPr>
            </w:pPr>
            <w:r w:rsidDel="00000000" w:rsidR="00000000" w:rsidRPr="00000000">
              <w:rPr>
                <w:color w:val="000000"/>
                <w:sz w:val="20"/>
                <w:szCs w:val="20"/>
                <w:rtl w:val="0"/>
              </w:rPr>
              <w:t xml:space="preserve">Caminata</w:t>
            </w:r>
          </w:p>
        </w:tc>
      </w:tr>
      <w:tr>
        <w:trPr>
          <w:cantSplit w:val="0"/>
          <w:trHeight w:val="2158" w:hRule="atLeast"/>
          <w:tblHeader w:val="0"/>
        </w:trPr>
        <w:tc>
          <w:tcPr>
            <w:vMerge w:val="continue"/>
            <w:shd w:fill="9cc3e5" w:val="cle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9cc3e5" w:val="clear"/>
          </w:tcPr>
          <w:p w:rsidR="00000000" w:rsidDel="00000000" w:rsidP="00000000" w:rsidRDefault="00000000" w:rsidRPr="00000000" w14:paraId="000001A7">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A8">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A9">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AA">
            <w:pPr>
              <w:spacing w:after="160" w:line="259" w:lineRule="auto"/>
              <w:rPr>
                <w:color w:val="000000"/>
                <w:sz w:val="20"/>
                <w:szCs w:val="20"/>
              </w:rPr>
            </w:pPr>
            <w:r w:rsidDel="00000000" w:rsidR="00000000" w:rsidRPr="00000000">
              <w:rPr>
                <w:color w:val="000000"/>
                <w:sz w:val="20"/>
                <w:szCs w:val="20"/>
                <w:rtl w:val="0"/>
              </w:rPr>
              <w:t xml:space="preserve">Turismo rural.</w:t>
            </w:r>
          </w:p>
        </w:tc>
        <w:tc>
          <w:tcPr>
            <w:shd w:fill="9cc3e5" w:val="clear"/>
          </w:tcPr>
          <w:p w:rsidR="00000000" w:rsidDel="00000000" w:rsidP="00000000" w:rsidRDefault="00000000" w:rsidRPr="00000000" w14:paraId="000001AB">
            <w:pPr>
              <w:rPr>
                <w:color w:val="000000"/>
                <w:sz w:val="20"/>
                <w:szCs w:val="20"/>
              </w:rPr>
            </w:pPr>
            <w:r w:rsidDel="00000000" w:rsidR="00000000" w:rsidRPr="00000000">
              <w:rPr>
                <w:color w:val="000000"/>
                <w:sz w:val="20"/>
                <w:szCs w:val="20"/>
                <w:rtl w:val="0"/>
              </w:rPr>
              <w:t xml:space="preserve">Talleres artesanales. </w:t>
            </w:r>
          </w:p>
          <w:p w:rsidR="00000000" w:rsidDel="00000000" w:rsidP="00000000" w:rsidRDefault="00000000" w:rsidRPr="00000000" w14:paraId="000001AC">
            <w:pPr>
              <w:rPr>
                <w:color w:val="000000"/>
                <w:sz w:val="20"/>
                <w:szCs w:val="20"/>
              </w:rPr>
            </w:pPr>
            <w:r w:rsidDel="00000000" w:rsidR="00000000" w:rsidRPr="00000000">
              <w:rPr>
                <w:color w:val="000000"/>
                <w:sz w:val="20"/>
                <w:szCs w:val="20"/>
                <w:rtl w:val="0"/>
              </w:rPr>
              <w:t xml:space="preserve">Etnoturismo</w:t>
            </w:r>
            <w:ins w:author="JGOA" w:id="63" w:date="2022-03-19T21:15: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1AD">
            <w:pPr>
              <w:rPr>
                <w:color w:val="000000"/>
                <w:sz w:val="20"/>
                <w:szCs w:val="20"/>
              </w:rPr>
            </w:pPr>
            <w:r w:rsidDel="00000000" w:rsidR="00000000" w:rsidRPr="00000000">
              <w:rPr>
                <w:color w:val="000000"/>
                <w:sz w:val="20"/>
                <w:szCs w:val="20"/>
                <w:rtl w:val="0"/>
              </w:rPr>
              <w:t xml:space="preserve">Eco</w:t>
            </w:r>
            <w:del w:author="JGOA" w:id="64" w:date="2022-03-19T21:15:00Z">
              <w:r w:rsidDel="00000000" w:rsidR="00000000" w:rsidRPr="00000000">
                <w:rPr>
                  <w:color w:val="000000"/>
                  <w:sz w:val="20"/>
                  <w:szCs w:val="20"/>
                  <w:rtl w:val="0"/>
                </w:rPr>
                <w:delText xml:space="preserve"> </w:delText>
              </w:r>
            </w:del>
            <w:r w:rsidDel="00000000" w:rsidR="00000000" w:rsidRPr="00000000">
              <w:rPr>
                <w:color w:val="000000"/>
                <w:sz w:val="20"/>
                <w:szCs w:val="20"/>
                <w:rtl w:val="0"/>
              </w:rPr>
              <w:t xml:space="preserve">arqueología</w:t>
            </w:r>
            <w:ins w:author="JGOA" w:id="65" w:date="2022-03-19T21:15: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1AE">
            <w:pPr>
              <w:rPr>
                <w:color w:val="000000"/>
                <w:sz w:val="20"/>
                <w:szCs w:val="20"/>
              </w:rPr>
            </w:pPr>
            <w:r w:rsidDel="00000000" w:rsidR="00000000" w:rsidRPr="00000000">
              <w:rPr>
                <w:color w:val="000000"/>
                <w:sz w:val="20"/>
                <w:szCs w:val="20"/>
                <w:rtl w:val="0"/>
              </w:rPr>
              <w:t xml:space="preserve">Agroturismo</w:t>
            </w:r>
            <w:ins w:author="JGOA" w:id="66" w:date="2022-03-19T21:15: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1AF">
            <w:pPr>
              <w:rPr>
                <w:color w:val="000000"/>
                <w:sz w:val="20"/>
                <w:szCs w:val="20"/>
              </w:rPr>
            </w:pPr>
            <w:r w:rsidDel="00000000" w:rsidR="00000000" w:rsidRPr="00000000">
              <w:rPr>
                <w:color w:val="000000"/>
                <w:sz w:val="20"/>
                <w:szCs w:val="20"/>
                <w:rtl w:val="0"/>
              </w:rPr>
              <w:t xml:space="preserve">Preparación y uso de medicina tradicional.</w:t>
            </w:r>
          </w:p>
          <w:p w:rsidR="00000000" w:rsidDel="00000000" w:rsidP="00000000" w:rsidRDefault="00000000" w:rsidRPr="00000000" w14:paraId="000001B0">
            <w:pPr>
              <w:rPr>
                <w:color w:val="000000"/>
                <w:sz w:val="20"/>
                <w:szCs w:val="20"/>
              </w:rPr>
            </w:pPr>
            <w:r w:rsidDel="00000000" w:rsidR="00000000" w:rsidRPr="00000000">
              <w:rPr>
                <w:color w:val="000000"/>
                <w:sz w:val="20"/>
                <w:szCs w:val="20"/>
                <w:rtl w:val="0"/>
              </w:rPr>
              <w:t xml:space="preserve">Talleres y disfrute gastronómico.</w:t>
            </w:r>
          </w:p>
          <w:p w:rsidR="00000000" w:rsidDel="00000000" w:rsidP="00000000" w:rsidRDefault="00000000" w:rsidRPr="00000000" w14:paraId="000001B1">
            <w:pPr>
              <w:rPr>
                <w:color w:val="000000"/>
                <w:sz w:val="20"/>
                <w:szCs w:val="20"/>
              </w:rPr>
            </w:pPr>
            <w:r w:rsidDel="00000000" w:rsidR="00000000" w:rsidRPr="00000000">
              <w:rPr>
                <w:color w:val="000000"/>
                <w:sz w:val="20"/>
                <w:szCs w:val="20"/>
                <w:rtl w:val="0"/>
              </w:rPr>
              <w:t xml:space="preserve">Fotografía rural.</w:t>
            </w:r>
          </w:p>
          <w:p w:rsidR="00000000" w:rsidDel="00000000" w:rsidP="00000000" w:rsidRDefault="00000000" w:rsidRPr="00000000" w14:paraId="000001B2">
            <w:pPr>
              <w:rPr>
                <w:color w:val="000000"/>
                <w:sz w:val="20"/>
                <w:szCs w:val="20"/>
              </w:rPr>
            </w:pPr>
            <w:r w:rsidDel="00000000" w:rsidR="00000000" w:rsidRPr="00000000">
              <w:rPr>
                <w:color w:val="000000"/>
                <w:sz w:val="20"/>
                <w:szCs w:val="20"/>
                <w:rtl w:val="0"/>
              </w:rPr>
              <w:t xml:space="preserve">Aprendizaje de dialectos.</w:t>
            </w:r>
          </w:p>
          <w:p w:rsidR="00000000" w:rsidDel="00000000" w:rsidP="00000000" w:rsidRDefault="00000000" w:rsidRPr="00000000" w14:paraId="000001B3">
            <w:pPr>
              <w:rPr>
                <w:color w:val="000000"/>
                <w:sz w:val="20"/>
                <w:szCs w:val="20"/>
              </w:rPr>
            </w:pPr>
            <w:r w:rsidDel="00000000" w:rsidR="00000000" w:rsidRPr="00000000">
              <w:rPr>
                <w:color w:val="000000"/>
                <w:sz w:val="20"/>
                <w:szCs w:val="20"/>
                <w:rtl w:val="0"/>
              </w:rPr>
              <w:t xml:space="preserve">Vivencias místicas</w:t>
            </w:r>
          </w:p>
        </w:tc>
      </w:tr>
    </w:tbl>
    <w:p w:rsidR="00000000" w:rsidDel="00000000" w:rsidP="00000000" w:rsidRDefault="00000000" w:rsidRPr="00000000" w14:paraId="000001B4">
      <w:pPr>
        <w:spacing w:after="160" w:line="259" w:lineRule="auto"/>
        <w:rPr>
          <w:color w:val="000000"/>
          <w:sz w:val="20"/>
          <w:szCs w:val="20"/>
        </w:rPr>
      </w:pPr>
      <w:del w:author="JGOA" w:id="67" w:date="2022-03-19T21:16:00Z">
        <w:r w:rsidDel="00000000" w:rsidR="00000000" w:rsidRPr="00000000">
          <w:rPr>
            <w:color w:val="000000"/>
            <w:sz w:val="20"/>
            <w:szCs w:val="20"/>
            <w:rtl w:val="0"/>
            <w:rPrChange w:author="JGOA" w:id="68" w:date="2022-03-19T21:16:00Z">
              <w:rPr>
                <w:b w:val="1"/>
                <w:color w:val="000000"/>
                <w:sz w:val="20"/>
                <w:szCs w:val="20"/>
              </w:rPr>
            </w:rPrChange>
          </w:rPr>
          <w:delText xml:space="preserve">Fuente: </w:delText>
        </w:r>
      </w:del>
      <w:ins w:author="JGOA" w:id="67" w:date="2022-03-19T21:16:00Z">
        <w:r w:rsidDel="00000000" w:rsidR="00000000" w:rsidRPr="00000000">
          <w:rPr>
            <w:color w:val="000000"/>
            <w:sz w:val="20"/>
            <w:szCs w:val="20"/>
            <w:rtl w:val="0"/>
            <w:rPrChange w:author="JGOA" w:id="68" w:date="2022-03-19T21:16:00Z">
              <w:rPr>
                <w:b w:val="1"/>
                <w:color w:val="000000"/>
                <w:sz w:val="20"/>
                <w:szCs w:val="20"/>
              </w:rPr>
            </w:rPrChange>
          </w:rPr>
          <w:t xml:space="preserve">Nota. Tomada de</w:t>
        </w:r>
        <w:r w:rsidDel="00000000" w:rsidR="00000000" w:rsidRPr="00000000">
          <w:rPr>
            <w:b w:val="1"/>
            <w:color w:val="000000"/>
            <w:sz w:val="20"/>
            <w:szCs w:val="20"/>
            <w:rtl w:val="0"/>
          </w:rPr>
          <w:t xml:space="preserve"> </w:t>
        </w:r>
      </w:ins>
      <w:r w:rsidDel="00000000" w:rsidR="00000000" w:rsidRPr="00000000">
        <w:rPr>
          <w:color w:val="000000"/>
          <w:sz w:val="20"/>
          <w:szCs w:val="20"/>
          <w:rtl w:val="0"/>
        </w:rPr>
        <w:t xml:space="preserve">Ibáñez </w:t>
      </w:r>
      <w:del w:author="JGOA" w:id="69" w:date="2022-03-19T21:16:00Z">
        <w:r w:rsidDel="00000000" w:rsidR="00000000" w:rsidRPr="00000000">
          <w:rPr>
            <w:color w:val="000000"/>
            <w:sz w:val="20"/>
            <w:szCs w:val="20"/>
            <w:rtl w:val="0"/>
          </w:rPr>
          <w:delText xml:space="preserve">&amp; </w:delText>
        </w:r>
      </w:del>
      <w:ins w:author="JGOA" w:id="69" w:date="2022-03-19T21:16:00Z">
        <w:r w:rsidDel="00000000" w:rsidR="00000000" w:rsidRPr="00000000">
          <w:rPr>
            <w:color w:val="000000"/>
            <w:sz w:val="20"/>
            <w:szCs w:val="20"/>
            <w:rtl w:val="0"/>
          </w:rPr>
          <w:t xml:space="preserve">y </w:t>
        </w:r>
      </w:ins>
      <w:r w:rsidDel="00000000" w:rsidR="00000000" w:rsidRPr="00000000">
        <w:rPr>
          <w:color w:val="000000"/>
          <w:sz w:val="20"/>
          <w:szCs w:val="20"/>
          <w:rtl w:val="0"/>
        </w:rPr>
        <w:t xml:space="preserve">Cabrera (2011).</w:t>
      </w:r>
      <w:del w:author="JGOA" w:id="70" w:date="2022-03-19T21:16:00Z">
        <w:r w:rsidDel="00000000" w:rsidR="00000000" w:rsidRPr="00000000">
          <w:rPr>
            <w:color w:val="000000"/>
            <w:sz w:val="20"/>
            <w:szCs w:val="20"/>
            <w:rtl w:val="0"/>
          </w:rPr>
          <w:delText xml:space="preserve"> Teoría General del Turismo.</w:delText>
        </w:r>
      </w:del>
      <w:r w:rsidDel="00000000" w:rsidR="00000000" w:rsidRPr="00000000">
        <w:rPr>
          <w:rtl w:val="0"/>
        </w:rPr>
      </w:r>
    </w:p>
    <w:p w:rsidR="00000000" w:rsidDel="00000000" w:rsidP="00000000" w:rsidRDefault="00000000" w:rsidRPr="00000000" w14:paraId="000001B5">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B6">
      <w:pPr>
        <w:pStyle w:val="Heading1"/>
        <w:numPr>
          <w:ilvl w:val="0"/>
          <w:numId w:val="1"/>
        </w:numPr>
        <w:ind w:left="720" w:hanging="360"/>
        <w:rPr/>
      </w:pPr>
      <w:r w:rsidDel="00000000" w:rsidR="00000000" w:rsidRPr="00000000">
        <w:rPr>
          <w:rtl w:val="0"/>
        </w:rPr>
        <w:t xml:space="preserve">Demanda turística </w:t>
      </w:r>
    </w:p>
    <w:p w:rsidR="00000000" w:rsidDel="00000000" w:rsidP="00000000" w:rsidRDefault="00000000" w:rsidRPr="00000000" w14:paraId="000001B7">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B8">
      <w:pPr>
        <w:spacing w:after="160" w:line="259" w:lineRule="auto"/>
        <w:jc w:val="both"/>
        <w:rPr>
          <w:ins w:author="JGOA" w:id="71" w:date="2022-03-19T21:16:00Z"/>
          <w:color w:val="000000"/>
          <w:sz w:val="20"/>
          <w:szCs w:val="20"/>
        </w:rPr>
      </w:pPr>
      <w:r w:rsidDel="00000000" w:rsidR="00000000" w:rsidRPr="00000000">
        <w:rPr>
          <w:color w:val="000000"/>
          <w:sz w:val="20"/>
          <w:szCs w:val="20"/>
          <w:rtl w:val="0"/>
        </w:rPr>
        <w:t xml:space="preserve">La demanda turística se refiere a la cantidad de bienes y servicios que los consumidores desean adquirir a distintos precios, de acuerdo con la capacidad adquisitiva de los turistas. </w:t>
      </w:r>
      <w:ins w:author="JGOA" w:id="71" w:date="2022-03-19T21:16:00Z">
        <w:r w:rsidDel="00000000" w:rsidR="00000000" w:rsidRPr="00000000">
          <w:rPr>
            <w:rtl w:val="0"/>
          </w:rPr>
        </w:r>
      </w:ins>
    </w:p>
    <w:p w:rsidR="00000000" w:rsidDel="00000000" w:rsidP="00000000" w:rsidRDefault="00000000" w:rsidRPr="00000000" w14:paraId="000001B9">
      <w:pPr>
        <w:spacing w:after="160" w:line="259" w:lineRule="auto"/>
        <w:jc w:val="both"/>
        <w:rPr>
          <w:color w:val="000000"/>
          <w:sz w:val="20"/>
          <w:szCs w:val="20"/>
        </w:rPr>
      </w:pPr>
      <w:ins w:author="JGOA" w:id="71" w:date="2022-03-19T21:16:00Z">
        <w:r w:rsidDel="00000000" w:rsidR="00000000" w:rsidRPr="00000000">
          <w:rPr>
            <w:color w:val="000000"/>
            <w:sz w:val="20"/>
            <w:szCs w:val="20"/>
            <w:rtl w:val="0"/>
          </w:rPr>
          <w:t xml:space="preserve">A continuación se brinda </w:t>
        </w:r>
      </w:ins>
      <w:del w:author="JGOA" w:id="71" w:date="2022-03-19T21:16:00Z">
        <w:r w:rsidDel="00000000" w:rsidR="00000000" w:rsidRPr="00000000">
          <w:rPr>
            <w:color w:val="000000"/>
            <w:sz w:val="20"/>
            <w:szCs w:val="20"/>
            <w:rtl w:val="0"/>
          </w:rPr>
          <w:delText xml:space="preserve">Desplaza la </w:delText>
        </w:r>
      </w:del>
      <w:r w:rsidDel="00000000" w:rsidR="00000000" w:rsidRPr="00000000">
        <w:rPr>
          <w:color w:val="000000"/>
          <w:sz w:val="20"/>
          <w:szCs w:val="20"/>
          <w:rtl w:val="0"/>
        </w:rPr>
        <w:t xml:space="preserve">información </w:t>
      </w:r>
      <w:del w:author="JGOA" w:id="72" w:date="2022-03-19T21:17:00Z">
        <w:r w:rsidDel="00000000" w:rsidR="00000000" w:rsidRPr="00000000">
          <w:rPr>
            <w:color w:val="000000"/>
            <w:sz w:val="20"/>
            <w:szCs w:val="20"/>
            <w:rtl w:val="0"/>
          </w:rPr>
          <w:delText xml:space="preserve">en cada cuadro de información, </w:delText>
        </w:r>
      </w:del>
      <w:r w:rsidDel="00000000" w:rsidR="00000000" w:rsidRPr="00000000">
        <w:rPr>
          <w:color w:val="000000"/>
          <w:sz w:val="20"/>
          <w:szCs w:val="20"/>
          <w:rtl w:val="0"/>
        </w:rPr>
        <w:t xml:space="preserve">para conocer más sobre algunas definiciones sobre la demanda turística</w:t>
      </w:r>
      <w:ins w:author="JGOA" w:id="73" w:date="2022-03-19T21:17:00Z">
        <w:r w:rsidDel="00000000" w:rsidR="00000000" w:rsidRPr="00000000">
          <w:rPr>
            <w:color w:val="000000"/>
            <w:sz w:val="20"/>
            <w:szCs w:val="20"/>
            <w:rtl w:val="0"/>
          </w:rPr>
          <w:t xml:space="preserve">.</w:t>
        </w:r>
      </w:ins>
      <w:del w:author="JGOA" w:id="73" w:date="2022-03-19T21:17:00Z">
        <w:r w:rsidDel="00000000" w:rsidR="00000000" w:rsidRPr="00000000">
          <w:rPr>
            <w:color w:val="000000"/>
            <w:sz w:val="20"/>
            <w:szCs w:val="20"/>
            <w:rtl w:val="0"/>
          </w:rPr>
          <w:delText xml:space="preserve">:</w:delText>
        </w:r>
      </w:del>
      <w:r w:rsidDel="00000000" w:rsidR="00000000" w:rsidRPr="00000000">
        <w:rPr>
          <w:sz w:val="20"/>
          <w:szCs w:val="20"/>
          <w:rtl w:val="0"/>
        </w:rPr>
        <w:t xml:space="preserve">     </w:t>
      </w:r>
      <w:commentRangeStart w:id="11"/>
      <w:r w:rsidDel="00000000" w:rsidR="00000000" w:rsidRPr="00000000">
        <w:rPr>
          <w:rtl w:val="0"/>
        </w:rPr>
      </w:r>
    </w:p>
    <w:p w:rsidR="00000000" w:rsidDel="00000000" w:rsidP="00000000" w:rsidRDefault="00000000" w:rsidRPr="00000000" w14:paraId="000001BA">
      <w:pPr>
        <w:spacing w:after="160" w:line="259" w:lineRule="auto"/>
        <w:rPr>
          <w:color w:val="000000"/>
          <w:sz w:val="20"/>
          <w:szCs w:val="20"/>
        </w:rPr>
      </w:pPr>
      <w:commentRangeEnd w:id="11"/>
      <w:r w:rsidDel="00000000" w:rsidR="00000000" w:rsidRPr="00000000">
        <w:commentReference w:id="1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5740400" cy="711200"/>
                <wp:effectExtent b="0" l="0" r="0" t="0"/>
                <wp:wrapTopAndBottom distB="0" distT="0"/>
                <wp:docPr id="22" name=""/>
                <a:graphic>
                  <a:graphicData uri="http://schemas.microsoft.com/office/word/2010/wordprocessingShape">
                    <wps:wsp>
                      <wps:cNvSpPr/>
                      <wps:cNvPr id="106" name="Shape 106"/>
                      <wps:spPr>
                        <a:xfrm>
                          <a:off x="2488500" y="3437100"/>
                          <a:ext cx="5715000" cy="6858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 CF01_2_Demanda_Turística 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152400</wp:posOffset>
                </wp:positionV>
                <wp:extent cx="5740400" cy="711200"/>
                <wp:effectExtent b="0" l="0" r="0" t="0"/>
                <wp:wrapTopAndBottom distB="0" distT="0"/>
                <wp:docPr id="22" name="image25.png"/>
                <a:graphic>
                  <a:graphicData uri="http://schemas.openxmlformats.org/drawingml/2006/picture">
                    <pic:pic>
                      <pic:nvPicPr>
                        <pic:cNvPr id="0" name="image25.png"/>
                        <pic:cNvPicPr preferRelativeResize="0"/>
                      </pic:nvPicPr>
                      <pic:blipFill>
                        <a:blip r:embed="rId34"/>
                        <a:srcRect/>
                        <a:stretch>
                          <a:fillRect/>
                        </a:stretch>
                      </pic:blipFill>
                      <pic:spPr>
                        <a:xfrm>
                          <a:off x="0" y="0"/>
                          <a:ext cx="5740400" cy="711200"/>
                        </a:xfrm>
                        <a:prstGeom prst="rect"/>
                        <a:ln/>
                      </pic:spPr>
                    </pic:pic>
                  </a:graphicData>
                </a:graphic>
              </wp:anchor>
            </w:drawing>
          </mc:Fallback>
        </mc:AlternateContent>
      </w:r>
    </w:p>
    <w:p w:rsidR="00000000" w:rsidDel="00000000" w:rsidP="00000000" w:rsidRDefault="00000000" w:rsidRPr="00000000" w14:paraId="000001BB">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BC">
      <w:pPr>
        <w:pStyle w:val="Heading2"/>
        <w:rPr>
          <w:sz w:val="20"/>
          <w:szCs w:val="20"/>
        </w:rPr>
      </w:pPr>
      <w:r w:rsidDel="00000000" w:rsidR="00000000" w:rsidRPr="00000000">
        <w:rPr>
          <w:sz w:val="20"/>
          <w:szCs w:val="20"/>
          <w:rtl w:val="0"/>
        </w:rPr>
        <w:t xml:space="preserve"> 2.1. Perfil de turista</w:t>
      </w:r>
    </w:p>
    <w:p w:rsidR="00000000" w:rsidDel="00000000" w:rsidP="00000000" w:rsidRDefault="00000000" w:rsidRPr="00000000" w14:paraId="000001BD">
      <w:pPr>
        <w:spacing w:after="280" w:line="240" w:lineRule="auto"/>
        <w:jc w:val="both"/>
        <w:rPr>
          <w:color w:val="1b1b1b"/>
          <w:sz w:val="20"/>
          <w:szCs w:val="20"/>
        </w:rPr>
      </w:pPr>
      <w:r w:rsidDel="00000000" w:rsidR="00000000" w:rsidRPr="00000000">
        <w:rPr>
          <w:sz w:val="20"/>
          <w:szCs w:val="20"/>
        </w:rPr>
        <w:drawing>
          <wp:anchor allowOverlap="1" behindDoc="0" distB="0" distT="0" distL="114300" distR="114300" hidden="0" layoutInCell="1" locked="0" relativeHeight="0" simplePos="0">
            <wp:simplePos x="0" y="0"/>
            <wp:positionH relativeFrom="margin">
              <wp:align>left</wp:align>
            </wp:positionH>
            <wp:positionV relativeFrom="margin">
              <wp:posOffset>1423670</wp:posOffset>
            </wp:positionV>
            <wp:extent cx="2240280" cy="1409700"/>
            <wp:effectExtent b="0" l="0" r="0" t="0"/>
            <wp:wrapSquare wrapText="bothSides" distB="0" distT="0" distL="114300" distR="114300"/>
            <wp:docPr descr="Pack gente viajando dibujada a mano vector gratuito" id="46" name="image1.jpg"/>
            <a:graphic>
              <a:graphicData uri="http://schemas.openxmlformats.org/drawingml/2006/picture">
                <pic:pic>
                  <pic:nvPicPr>
                    <pic:cNvPr descr="Pack gente viajando dibujada a mano vector gratuito" id="0" name="image1.jpg"/>
                    <pic:cNvPicPr preferRelativeResize="0"/>
                  </pic:nvPicPr>
                  <pic:blipFill>
                    <a:blip r:embed="rId35"/>
                    <a:srcRect b="0" l="0" r="0" t="0"/>
                    <a:stretch>
                      <a:fillRect/>
                    </a:stretch>
                  </pic:blipFill>
                  <pic:spPr>
                    <a:xfrm>
                      <a:off x="0" y="0"/>
                      <a:ext cx="2240280" cy="1409700"/>
                    </a:xfrm>
                    <a:prstGeom prst="rect"/>
                    <a:ln/>
                  </pic:spPr>
                </pic:pic>
              </a:graphicData>
            </a:graphic>
          </wp:anchor>
        </w:drawing>
      </w:r>
      <w:r w:rsidDel="00000000" w:rsidR="00000000" w:rsidRPr="00000000">
        <w:rPr>
          <w:color w:val="000000"/>
          <w:sz w:val="20"/>
          <w:szCs w:val="20"/>
          <w:rtl w:val="0"/>
        </w:rPr>
        <w:t xml:space="preserve">El turista moderno, dista mucho del turista de hace 20 años </w:t>
      </w:r>
      <w:del w:author="JGOA" w:id="74" w:date="2022-03-19T21:17:00Z">
        <w:r w:rsidDel="00000000" w:rsidR="00000000" w:rsidRPr="00000000">
          <w:rPr>
            <w:color w:val="000000"/>
            <w:sz w:val="20"/>
            <w:szCs w:val="20"/>
            <w:rtl w:val="0"/>
          </w:rPr>
          <w:delText xml:space="preserve">y </w:delText>
        </w:r>
      </w:del>
      <w:r w:rsidDel="00000000" w:rsidR="00000000" w:rsidRPr="00000000">
        <w:rPr>
          <w:color w:val="000000"/>
          <w:sz w:val="20"/>
          <w:szCs w:val="20"/>
          <w:rtl w:val="0"/>
        </w:rPr>
        <w:t xml:space="preserve">debido</w:t>
      </w:r>
      <w:ins w:author="JGOA" w:id="75" w:date="2022-03-19T21:17: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entre otras cosas</w:t>
      </w:r>
      <w:ins w:author="JGOA" w:id="76" w:date="2022-03-19T21:17: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a los cambios tecnológicos, políticos, económicos y culturales, los estudios que dan cuenta del perfil del turista, </w:t>
      </w:r>
      <w:del w:author="JGOA" w:id="77" w:date="2022-03-19T21:18:00Z">
        <w:r w:rsidDel="00000000" w:rsidR="00000000" w:rsidRPr="00000000">
          <w:rPr>
            <w:color w:val="000000"/>
            <w:sz w:val="20"/>
            <w:szCs w:val="20"/>
            <w:rtl w:val="0"/>
          </w:rPr>
          <w:delText xml:space="preserve">hay </w:delText>
        </w:r>
      </w:del>
      <w:ins w:author="JGOA" w:id="77" w:date="2022-03-19T21:18:00Z">
        <w:r w:rsidDel="00000000" w:rsidR="00000000" w:rsidRPr="00000000">
          <w:rPr>
            <w:color w:val="000000"/>
            <w:sz w:val="20"/>
            <w:szCs w:val="20"/>
            <w:rtl w:val="0"/>
          </w:rPr>
          <w:t xml:space="preserve">hoy </w:t>
        </w:r>
      </w:ins>
      <w:r w:rsidDel="00000000" w:rsidR="00000000" w:rsidRPr="00000000">
        <w:rPr>
          <w:color w:val="000000"/>
          <w:sz w:val="20"/>
          <w:szCs w:val="20"/>
          <w:rtl w:val="0"/>
        </w:rPr>
        <w:t xml:space="preserve">se hacen con mayor frecuencia que antes, ya que es la mejor manera para atender apropiadamente la demanda en crecimiento del sector turístico en el mundo. </w:t>
      </w:r>
      <w:del w:author="JGOA" w:id="78" w:date="2022-03-19T21:18:00Z">
        <w:r w:rsidDel="00000000" w:rsidR="00000000" w:rsidRPr="00000000">
          <w:rPr>
            <w:color w:val="1b1b1b"/>
            <w:sz w:val="20"/>
            <w:szCs w:val="20"/>
            <w:rtl w:val="0"/>
          </w:rPr>
          <w:delText xml:space="preserve">el</w:delText>
        </w:r>
      </w:del>
      <w:ins w:author="JGOA" w:id="78" w:date="2022-03-19T21:18:00Z">
        <w:r w:rsidDel="00000000" w:rsidR="00000000" w:rsidRPr="00000000">
          <w:rPr>
            <w:color w:val="1b1b1b"/>
            <w:sz w:val="20"/>
            <w:szCs w:val="20"/>
            <w:rtl w:val="0"/>
          </w:rPr>
          <w:t xml:space="preserve">El</w:t>
        </w:r>
      </w:ins>
      <w:r w:rsidDel="00000000" w:rsidR="00000000" w:rsidRPr="00000000">
        <w:rPr>
          <w:color w:val="1b1b1b"/>
          <w:sz w:val="20"/>
          <w:szCs w:val="20"/>
          <w:rtl w:val="0"/>
        </w:rPr>
        <w:t xml:space="preserve"> nuevo turista no viaja en grupos, primero elige el destino, luego el hotel y el vuelo, y lo demás lo elige y compra en el destino</w:t>
      </w:r>
      <w:commentRangeStart w:id="12"/>
      <w:r w:rsidDel="00000000" w:rsidR="00000000" w:rsidRPr="00000000">
        <w:rPr>
          <w:color w:val="1b1b1b"/>
          <w:sz w:val="20"/>
          <w:szCs w:val="20"/>
          <w:rtl w:val="0"/>
        </w:rPr>
        <w:t xml:space="preserv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BE">
      <w:pPr>
        <w:spacing w:after="280" w:line="240" w:lineRule="auto"/>
        <w:jc w:val="both"/>
        <w:rPr>
          <w:color w:val="1b1b1b"/>
          <w:sz w:val="20"/>
          <w:szCs w:val="20"/>
        </w:rPr>
      </w:pPr>
      <w:r w:rsidDel="00000000" w:rsidR="00000000" w:rsidRPr="00000000">
        <w:rPr>
          <w:color w:val="1b1b1b"/>
          <w:sz w:val="20"/>
          <w:szCs w:val="20"/>
          <w:rtl w:val="0"/>
        </w:rPr>
        <w:t xml:space="preserve">En un reciente informe de la Organización Mundial del Turismo (OMT-2020), analiza los cambios demográficos que afectarán al turismo en el siglo XXI y sostiene que:</w:t>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pacing w:line="240" w:lineRule="auto"/>
        <w:ind w:left="360" w:hanging="360"/>
        <w:jc w:val="both"/>
        <w:rPr>
          <w:color w:val="1b1b1b"/>
          <w:sz w:val="20"/>
          <w:szCs w:val="20"/>
        </w:rPr>
      </w:pPr>
      <w:r w:rsidDel="00000000" w:rsidR="00000000" w:rsidRPr="00000000">
        <w:rPr>
          <w:color w:val="1b1b1b"/>
          <w:sz w:val="20"/>
          <w:szCs w:val="20"/>
          <w:rtl w:val="0"/>
        </w:rPr>
        <w:t xml:space="preserve">La progresiva concentración humana en grandes áreas urbanas marcará la evolución demográfica y afectará</w:t>
      </w:r>
      <w:del w:author="JGOA" w:id="79" w:date="2022-03-19T21:58:00Z">
        <w:r w:rsidDel="00000000" w:rsidR="00000000" w:rsidRPr="00000000">
          <w:rPr>
            <w:color w:val="1b1b1b"/>
            <w:sz w:val="20"/>
            <w:szCs w:val="20"/>
            <w:rtl w:val="0"/>
          </w:rPr>
          <w:delText xml:space="preserve">n</w:delText>
        </w:r>
      </w:del>
      <w:r w:rsidDel="00000000" w:rsidR="00000000" w:rsidRPr="00000000">
        <w:rPr>
          <w:color w:val="1b1b1b"/>
          <w:sz w:val="20"/>
          <w:szCs w:val="20"/>
          <w:rtl w:val="0"/>
        </w:rPr>
        <w:t xml:space="preserve"> al turismo de aquí hasta 2030.</w:t>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pacing w:after="280" w:line="240" w:lineRule="auto"/>
        <w:ind w:left="360" w:hanging="360"/>
        <w:jc w:val="both"/>
        <w:rPr>
          <w:color w:val="1b1b1b"/>
          <w:sz w:val="20"/>
          <w:szCs w:val="20"/>
        </w:rPr>
      </w:pPr>
      <w:r w:rsidDel="00000000" w:rsidR="00000000" w:rsidRPr="00000000">
        <w:rPr>
          <w:color w:val="1b1b1b"/>
          <w:sz w:val="20"/>
          <w:szCs w:val="20"/>
          <w:rtl w:val="0"/>
        </w:rPr>
        <w:t xml:space="preserve">El turista es quien manda y la oferta es la que se debe adaptar a un cliente que exige información veraz, la mejor relación calidad-precio, experiencias auténticas y destinos que ofrezcan una oferta turística adecuada a sus deseos y necesidades.</w:t>
      </w:r>
    </w:p>
    <w:p w:rsidR="00000000" w:rsidDel="00000000" w:rsidP="00000000" w:rsidRDefault="00000000" w:rsidRPr="00000000" w14:paraId="000001C1">
      <w:pPr>
        <w:spacing w:after="280" w:line="240" w:lineRule="auto"/>
        <w:jc w:val="both"/>
        <w:rPr>
          <w:color w:val="1b1b1b"/>
          <w:sz w:val="20"/>
          <w:szCs w:val="20"/>
        </w:rPr>
      </w:pPr>
      <w:r w:rsidDel="00000000" w:rsidR="00000000" w:rsidRPr="00000000">
        <w:rPr>
          <w:color w:val="1b1b1b"/>
          <w:sz w:val="20"/>
          <w:szCs w:val="20"/>
          <w:rtl w:val="0"/>
        </w:rPr>
        <w:t xml:space="preserve">En su informe para la OMT los turistas presentan varias características en su comportamiento</w:t>
      </w:r>
      <w:ins w:author="JGOA" w:id="80" w:date="2022-03-19T21:18:00Z">
        <w:r w:rsidDel="00000000" w:rsidR="00000000" w:rsidRPr="00000000">
          <w:rPr>
            <w:color w:val="1b1b1b"/>
            <w:sz w:val="20"/>
            <w:szCs w:val="20"/>
            <w:rtl w:val="0"/>
          </w:rPr>
          <w:t xml:space="preserve">, a saber</w:t>
        </w:r>
      </w:ins>
      <w:r w:rsidDel="00000000" w:rsidR="00000000" w:rsidRPr="00000000">
        <w:rPr>
          <w:color w:val="1b1b1b"/>
          <w:sz w:val="20"/>
          <w:szCs w:val="20"/>
          <w:rtl w:val="0"/>
        </w:rPr>
        <w:t xml:space="preserve">:</w:t>
      </w:r>
    </w:p>
    <w:p w:rsidR="00000000" w:rsidDel="00000000" w:rsidP="00000000" w:rsidRDefault="00000000" w:rsidRPr="00000000" w14:paraId="000001C2">
      <w:pPr>
        <w:numPr>
          <w:ilvl w:val="0"/>
          <w:numId w:val="2"/>
        </w:numPr>
        <w:pBdr>
          <w:top w:space="0" w:sz="0" w:val="nil"/>
          <w:left w:space="0" w:sz="0" w:val="nil"/>
          <w:bottom w:space="0" w:sz="0" w:val="nil"/>
          <w:right w:space="0" w:sz="0" w:val="nil"/>
          <w:between w:space="0" w:sz="0" w:val="nil"/>
        </w:pBdr>
        <w:spacing w:before="280" w:line="240" w:lineRule="auto"/>
        <w:ind w:left="360" w:hanging="360"/>
        <w:jc w:val="both"/>
        <w:rPr>
          <w:color w:val="000000"/>
          <w:sz w:val="20"/>
          <w:szCs w:val="20"/>
        </w:rPr>
      </w:pPr>
      <w:r w:rsidDel="00000000" w:rsidR="00000000" w:rsidRPr="00000000">
        <w:rPr>
          <w:color w:val="000000"/>
          <w:sz w:val="20"/>
          <w:szCs w:val="20"/>
          <w:rtl w:val="0"/>
        </w:rPr>
        <w:t xml:space="preserve">Son tecnológico-dependientes: sin importar la edad, usan la tecnología para obtener asistencia durante el viaje de principio a fin.</w:t>
      </w:r>
    </w:p>
    <w:p w:rsidR="00000000" w:rsidDel="00000000" w:rsidP="00000000" w:rsidRDefault="00000000" w:rsidRPr="00000000" w14:paraId="000001C3">
      <w:pPr>
        <w:numPr>
          <w:ilvl w:val="0"/>
          <w:numId w:val="2"/>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Buscan personalización en las experiencias: es el año perfecto para el uso de datos al servicio de los viajeros.</w:t>
      </w:r>
    </w:p>
    <w:p w:rsidR="00000000" w:rsidDel="00000000" w:rsidP="00000000" w:rsidRDefault="00000000" w:rsidRPr="00000000" w14:paraId="000001C4">
      <w:pPr>
        <w:numPr>
          <w:ilvl w:val="0"/>
          <w:numId w:val="2"/>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Están más conscientes del impacto que causa su actividad: tanto en la comunidad local como en la ecología. Por tanto, tiende a</w:t>
      </w:r>
      <w:ins w:author="JGOA" w:id="81" w:date="2022-03-19T21:58:00Z">
        <w:r w:rsidDel="00000000" w:rsidR="00000000" w:rsidRPr="00000000">
          <w:rPr>
            <w:color w:val="000000"/>
            <w:sz w:val="20"/>
            <w:szCs w:val="20"/>
            <w:rtl w:val="0"/>
          </w:rPr>
          <w:t xml:space="preserve"> </w:t>
        </w:r>
      </w:ins>
      <w:r w:rsidDel="00000000" w:rsidR="00000000" w:rsidRPr="00000000">
        <w:rPr>
          <w:color w:val="000000"/>
          <w:sz w:val="20"/>
          <w:szCs w:val="20"/>
          <w:rtl w:val="0"/>
        </w:rPr>
        <w:t xml:space="preserve">realizar actividades sustentables.</w:t>
      </w:r>
    </w:p>
    <w:p w:rsidR="00000000" w:rsidDel="00000000" w:rsidP="00000000" w:rsidRDefault="00000000" w:rsidRPr="00000000" w14:paraId="000001C5">
      <w:pPr>
        <w:numPr>
          <w:ilvl w:val="0"/>
          <w:numId w:val="2"/>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Quieren destinos novedosos: buscan en las agencias de viaje, tanto tradicionales como online, para encontrar experiencias curadas y realmente novedosas.</w:t>
      </w:r>
    </w:p>
    <w:p w:rsidR="00000000" w:rsidDel="00000000" w:rsidP="00000000" w:rsidRDefault="00000000" w:rsidRPr="00000000" w14:paraId="000001C6">
      <w:pPr>
        <w:numPr>
          <w:ilvl w:val="0"/>
          <w:numId w:val="2"/>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El turista de hoy es diversificado, sofisticado y bien informado, causando nuevas necesidades que los profesionales de la industria deben enfrentar. </w:t>
      </w:r>
    </w:p>
    <w:p w:rsidR="00000000" w:rsidDel="00000000" w:rsidP="00000000" w:rsidRDefault="00000000" w:rsidRPr="00000000" w14:paraId="000001C7">
      <w:pPr>
        <w:numPr>
          <w:ilvl w:val="0"/>
          <w:numId w:val="2"/>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Los nuevos turistas se interesan por encontrar </w:t>
      </w:r>
      <w:del w:author="JGOA" w:id="82" w:date="2022-03-19T21:18:00Z">
        <w:r w:rsidDel="00000000" w:rsidR="00000000" w:rsidRPr="00000000">
          <w:rPr>
            <w:color w:val="000000"/>
            <w:sz w:val="20"/>
            <w:szCs w:val="20"/>
            <w:rtl w:val="0"/>
          </w:rPr>
          <w:delText xml:space="preserve">Apps </w:delText>
        </w:r>
      </w:del>
      <w:ins w:author="JGOA" w:id="82" w:date="2022-03-19T21:18:00Z">
        <w:r w:rsidDel="00000000" w:rsidR="00000000" w:rsidRPr="00000000">
          <w:rPr>
            <w:color w:val="000000"/>
            <w:sz w:val="20"/>
            <w:szCs w:val="20"/>
            <w:rtl w:val="0"/>
          </w:rPr>
          <w:t xml:space="preserve">apps </w:t>
        </w:r>
      </w:ins>
      <w:r w:rsidDel="00000000" w:rsidR="00000000" w:rsidRPr="00000000">
        <w:rPr>
          <w:color w:val="000000"/>
          <w:sz w:val="20"/>
          <w:szCs w:val="20"/>
          <w:rtl w:val="0"/>
        </w:rPr>
        <w:t xml:space="preserve">que les permitan identificar destinos donde el aumento de turistas tendría un efecto positivo en la comunidad local.</w:t>
      </w:r>
    </w:p>
    <w:p w:rsidR="00000000" w:rsidDel="00000000" w:rsidP="00000000" w:rsidRDefault="00000000" w:rsidRPr="00000000" w14:paraId="000001C8">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El turista tecnológico, tiene un perfil que utiliza constantemente las redes sociales y, en general, las nuevas tecnologías, para tomar decisiones y recibir sugerencias a medida.</w:t>
      </w:r>
    </w:p>
    <w:p w:rsidR="00000000" w:rsidDel="00000000" w:rsidP="00000000" w:rsidRDefault="00000000" w:rsidRPr="00000000" w14:paraId="000001C9">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Consulta referencias para elegir el alojamiento o el restaurante donde ir a cenar.</w:t>
      </w:r>
    </w:p>
    <w:p w:rsidR="00000000" w:rsidDel="00000000" w:rsidP="00000000" w:rsidRDefault="00000000" w:rsidRPr="00000000" w14:paraId="000001CA">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Utilizan las </w:t>
      </w:r>
      <w:del w:author="JGOA" w:id="83" w:date="2022-03-19T21:19:00Z">
        <w:r w:rsidDel="00000000" w:rsidR="00000000" w:rsidRPr="00000000">
          <w:rPr>
            <w:color w:val="000000"/>
            <w:sz w:val="20"/>
            <w:szCs w:val="20"/>
            <w:rtl w:val="0"/>
          </w:rPr>
          <w:delText xml:space="preserve">Apps </w:delText>
        </w:r>
      </w:del>
      <w:ins w:author="JGOA" w:id="83" w:date="2022-03-19T21:19:00Z">
        <w:r w:rsidDel="00000000" w:rsidR="00000000" w:rsidRPr="00000000">
          <w:rPr>
            <w:color w:val="000000"/>
            <w:sz w:val="20"/>
            <w:szCs w:val="20"/>
            <w:rtl w:val="0"/>
          </w:rPr>
          <w:t xml:space="preserve">apps </w:t>
        </w:r>
      </w:ins>
      <w:r w:rsidDel="00000000" w:rsidR="00000000" w:rsidRPr="00000000">
        <w:rPr>
          <w:color w:val="000000"/>
          <w:sz w:val="20"/>
          <w:szCs w:val="20"/>
          <w:rtl w:val="0"/>
        </w:rPr>
        <w:t xml:space="preserve">para organizar previamente las actividades y poder tener todas las informaciones relativas al viaje en un único lugar. </w:t>
      </w:r>
    </w:p>
    <w:p w:rsidR="00000000" w:rsidDel="00000000" w:rsidP="00000000" w:rsidRDefault="00000000" w:rsidRPr="00000000" w14:paraId="000001CB">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El viajero con mascota es otro tipo de perfil cada vez más común, tanto que el número de alojamientos que admiten mascotas ha ido aumentando </w:t>
      </w:r>
      <w:del w:author="JGOA" w:id="84" w:date="2022-03-19T21:19:00Z">
        <w:r w:rsidDel="00000000" w:rsidR="00000000" w:rsidRPr="00000000">
          <w:rPr>
            <w:color w:val="000000"/>
            <w:sz w:val="20"/>
            <w:szCs w:val="20"/>
            <w:rtl w:val="0"/>
          </w:rPr>
          <w:delText xml:space="preserve">en </w:delText>
        </w:r>
      </w:del>
      <w:ins w:author="JGOA" w:id="84" w:date="2022-03-19T21:19:00Z">
        <w:r w:rsidDel="00000000" w:rsidR="00000000" w:rsidRPr="00000000">
          <w:rPr>
            <w:color w:val="000000"/>
            <w:sz w:val="20"/>
            <w:szCs w:val="20"/>
            <w:rtl w:val="0"/>
          </w:rPr>
          <w:t xml:space="preserve">con el transcurso de </w:t>
        </w:r>
      </w:ins>
      <w:del w:author="JGOA" w:id="85" w:date="2022-03-19T21:19:00Z">
        <w:r w:rsidDel="00000000" w:rsidR="00000000" w:rsidRPr="00000000">
          <w:rPr>
            <w:color w:val="000000"/>
            <w:sz w:val="20"/>
            <w:szCs w:val="20"/>
            <w:rtl w:val="0"/>
          </w:rPr>
          <w:delText xml:space="preserve">a lo largo de </w:delText>
        </w:r>
      </w:del>
      <w:r w:rsidDel="00000000" w:rsidR="00000000" w:rsidRPr="00000000">
        <w:rPr>
          <w:color w:val="000000"/>
          <w:sz w:val="20"/>
          <w:szCs w:val="20"/>
          <w:rtl w:val="0"/>
        </w:rPr>
        <w:t xml:space="preserve">los años, por ello las estructuras turísticas buscan ofrecer cada vez más servicios para las mascotas, así como propuestas a medida como camas para perro gratuitas, spas y tratamientos para las mascotas, entre otros.</w:t>
      </w:r>
    </w:p>
    <w:p w:rsidR="00000000" w:rsidDel="00000000" w:rsidP="00000000" w:rsidRDefault="00000000" w:rsidRPr="00000000" w14:paraId="000001CC">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Uno de los efectos de</w:t>
      </w:r>
      <w:ins w:author="JGOA" w:id="86" w:date="2022-03-19T21:19:00Z">
        <w:r w:rsidDel="00000000" w:rsidR="00000000" w:rsidRPr="00000000">
          <w:rPr>
            <w:color w:val="000000"/>
            <w:sz w:val="20"/>
            <w:szCs w:val="20"/>
            <w:rtl w:val="0"/>
          </w:rPr>
          <w:t xml:space="preserve"> </w:t>
        </w:r>
      </w:ins>
      <w:r w:rsidDel="00000000" w:rsidR="00000000" w:rsidRPr="00000000">
        <w:rPr>
          <w:color w:val="000000"/>
          <w:sz w:val="20"/>
          <w:szCs w:val="20"/>
          <w:rtl w:val="0"/>
        </w:rPr>
        <w:t xml:space="preserve">l</w:t>
      </w:r>
      <w:ins w:author="JGOA" w:id="87" w:date="2022-03-19T21:19:00Z">
        <w:r w:rsidDel="00000000" w:rsidR="00000000" w:rsidRPr="00000000">
          <w:rPr>
            <w:color w:val="000000"/>
            <w:sz w:val="20"/>
            <w:szCs w:val="20"/>
            <w:rtl w:val="0"/>
          </w:rPr>
          <w:t xml:space="preserve">a</w:t>
        </w:r>
      </w:ins>
      <w:r w:rsidDel="00000000" w:rsidR="00000000" w:rsidRPr="00000000">
        <w:rPr>
          <w:color w:val="000000"/>
          <w:sz w:val="20"/>
          <w:szCs w:val="20"/>
          <w:rtl w:val="0"/>
        </w:rPr>
        <w:t xml:space="preserve"> COVID</w:t>
      </w:r>
      <w:ins w:author="JGOA" w:id="88" w:date="2022-03-19T21:19: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19, en los turistas es su afanosa búsqueda de nuevos destinos que, en todo caso, garanticen su seguridad sanitaria.</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60" w:line="259" w:lineRule="auto"/>
        <w:ind w:left="360" w:firstLine="0"/>
        <w:rPr>
          <w:color w:val="000000"/>
          <w:sz w:val="20"/>
          <w:szCs w:val="20"/>
        </w:rPr>
      </w:pPr>
      <w:r w:rsidDel="00000000" w:rsidR="00000000" w:rsidRPr="00000000">
        <w:rPr>
          <w:rtl w:val="0"/>
        </w:rPr>
      </w:r>
    </w:p>
    <w:p w:rsidR="00000000" w:rsidDel="00000000" w:rsidP="00000000" w:rsidRDefault="00000000" w:rsidRPr="00000000" w14:paraId="000001CE">
      <w:pPr>
        <w:pStyle w:val="Heading2"/>
        <w:rPr>
          <w:sz w:val="20"/>
          <w:szCs w:val="20"/>
        </w:rPr>
      </w:pPr>
      <w:r w:rsidDel="00000000" w:rsidR="00000000" w:rsidRPr="00000000">
        <w:rPr>
          <w:sz w:val="20"/>
          <w:szCs w:val="20"/>
          <w:rtl w:val="0"/>
        </w:rPr>
        <w:t xml:space="preserve"> 2.2. Demanda turística y relación con el guionaje</w:t>
      </w:r>
    </w:p>
    <w:p w:rsidR="00000000" w:rsidDel="00000000" w:rsidP="00000000" w:rsidRDefault="00000000" w:rsidRPr="00000000" w14:paraId="000001CF">
      <w:pPr>
        <w:spacing w:after="160" w:line="259" w:lineRule="auto"/>
        <w:jc w:val="both"/>
        <w:rPr>
          <w:color w:val="000000"/>
          <w:sz w:val="20"/>
          <w:szCs w:val="20"/>
        </w:rPr>
      </w:pPr>
      <w:r w:rsidDel="00000000" w:rsidR="00000000" w:rsidRPr="00000000">
        <w:rPr>
          <w:color w:val="000000"/>
          <w:sz w:val="20"/>
          <w:szCs w:val="20"/>
          <w:rtl w:val="0"/>
        </w:rPr>
        <w:t xml:space="preserve">La demanda turística</w:t>
      </w:r>
      <w:del w:author="JGOA" w:id="89" w:date="2022-03-19T21:19:00Z">
        <w:r w:rsidDel="00000000" w:rsidR="00000000" w:rsidRPr="00000000">
          <w:rPr>
            <w:color w:val="000000"/>
            <w:sz w:val="20"/>
            <w:szCs w:val="20"/>
            <w:rtl w:val="0"/>
          </w:rPr>
          <w:delText xml:space="preserve">,</w:delText>
        </w:r>
      </w:del>
      <w:r w:rsidDel="00000000" w:rsidR="00000000" w:rsidRPr="00000000">
        <w:rPr>
          <w:color w:val="000000"/>
          <w:sz w:val="20"/>
          <w:szCs w:val="20"/>
          <w:rtl w:val="0"/>
        </w:rPr>
        <w:t xml:space="preserve"> guarda </w:t>
      </w:r>
      <w:del w:author="JGOA" w:id="90" w:date="2022-03-19T21:19:00Z">
        <w:r w:rsidDel="00000000" w:rsidR="00000000" w:rsidRPr="00000000">
          <w:rPr>
            <w:color w:val="000000"/>
            <w:sz w:val="20"/>
            <w:szCs w:val="20"/>
            <w:rtl w:val="0"/>
          </w:rPr>
          <w:delText xml:space="preserve">aun </w:delText>
        </w:r>
      </w:del>
      <w:r w:rsidDel="00000000" w:rsidR="00000000" w:rsidRPr="00000000">
        <w:rPr>
          <w:color w:val="000000"/>
          <w:sz w:val="20"/>
          <w:szCs w:val="20"/>
          <w:rtl w:val="0"/>
        </w:rPr>
        <w:t xml:space="preserve">relación muy importante con la guianza turística, como se caracteriza a continuación:</w:t>
      </w:r>
    </w:p>
    <w:p w:rsidR="00000000" w:rsidDel="00000000" w:rsidP="00000000" w:rsidRDefault="00000000" w:rsidRPr="00000000" w14:paraId="000001D0">
      <w:pPr>
        <w:numPr>
          <w:ilvl w:val="0"/>
          <w:numId w:val="3"/>
        </w:numPr>
        <w:pBdr>
          <w:top w:space="0" w:sz="0" w:val="nil"/>
          <w:left w:space="0" w:sz="0" w:val="nil"/>
          <w:bottom w:space="0" w:sz="0" w:val="nil"/>
          <w:right w:space="0" w:sz="0" w:val="nil"/>
          <w:between w:space="0" w:sz="0" w:val="nil"/>
        </w:pBdr>
        <w:spacing w:line="259" w:lineRule="auto"/>
        <w:ind w:left="360" w:hanging="360"/>
        <w:jc w:val="both"/>
        <w:rPr>
          <w:color w:val="000000"/>
          <w:sz w:val="20"/>
          <w:szCs w:val="20"/>
        </w:rPr>
      </w:pPr>
      <w:r w:rsidDel="00000000" w:rsidR="00000000" w:rsidRPr="00000000">
        <w:rPr>
          <w:color w:val="000000"/>
          <w:sz w:val="20"/>
          <w:szCs w:val="20"/>
          <w:rtl w:val="0"/>
        </w:rPr>
        <w:t xml:space="preserve">Los destinos apetecidos por los turistas cuentan con características: culturales, patrimoniales, económicas, políticas y medio ambientales de importancia, para lo cual requiere de asesoría sobre todos estos temas, pero </w:t>
      </w:r>
      <w:del w:author="JGOA" w:id="91" w:date="2022-03-19T21:20:00Z">
        <w:r w:rsidDel="00000000" w:rsidR="00000000" w:rsidRPr="00000000">
          <w:rPr>
            <w:color w:val="000000"/>
            <w:sz w:val="20"/>
            <w:szCs w:val="20"/>
            <w:rtl w:val="0"/>
          </w:rPr>
          <w:delText xml:space="preserve">además </w:delText>
        </w:r>
      </w:del>
      <w:ins w:author="JGOA" w:id="91" w:date="2022-03-19T21:20:00Z">
        <w:r w:rsidDel="00000000" w:rsidR="00000000" w:rsidRPr="00000000">
          <w:rPr>
            <w:color w:val="000000"/>
            <w:sz w:val="20"/>
            <w:szCs w:val="20"/>
            <w:rtl w:val="0"/>
          </w:rPr>
          <w:t xml:space="preserve">también la </w:t>
        </w:r>
      </w:ins>
      <w:del w:author="JGOA" w:id="92" w:date="2022-03-19T21:20:00Z">
        <w:r w:rsidDel="00000000" w:rsidR="00000000" w:rsidRPr="00000000">
          <w:rPr>
            <w:color w:val="000000"/>
            <w:sz w:val="20"/>
            <w:szCs w:val="20"/>
            <w:rtl w:val="0"/>
          </w:rPr>
          <w:delText xml:space="preserve">de </w:delText>
        </w:r>
      </w:del>
      <w:r w:rsidDel="00000000" w:rsidR="00000000" w:rsidRPr="00000000">
        <w:rPr>
          <w:color w:val="000000"/>
          <w:sz w:val="20"/>
          <w:szCs w:val="20"/>
          <w:rtl w:val="0"/>
        </w:rPr>
        <w:t xml:space="preserve">instrucción necesaria para adquirir conocimientos.</w:t>
      </w:r>
    </w:p>
    <w:p w:rsidR="00000000" w:rsidDel="00000000" w:rsidP="00000000" w:rsidRDefault="00000000" w:rsidRPr="00000000" w14:paraId="000001D1">
      <w:pPr>
        <w:numPr>
          <w:ilvl w:val="0"/>
          <w:numId w:val="3"/>
        </w:numPr>
        <w:pBdr>
          <w:top w:space="0" w:sz="0" w:val="nil"/>
          <w:left w:space="0" w:sz="0" w:val="nil"/>
          <w:bottom w:space="0" w:sz="0" w:val="nil"/>
          <w:right w:space="0" w:sz="0" w:val="nil"/>
          <w:between w:space="0" w:sz="0" w:val="nil"/>
        </w:pBdr>
        <w:spacing w:line="259" w:lineRule="auto"/>
        <w:ind w:left="360" w:hanging="360"/>
        <w:jc w:val="both"/>
        <w:rPr>
          <w:color w:val="000000"/>
          <w:sz w:val="20"/>
          <w:szCs w:val="20"/>
        </w:rPr>
      </w:pPr>
      <w:r w:rsidDel="00000000" w:rsidR="00000000" w:rsidRPr="00000000">
        <w:rPr>
          <w:color w:val="000000"/>
          <w:sz w:val="20"/>
          <w:szCs w:val="20"/>
          <w:rtl w:val="0"/>
        </w:rPr>
        <w:t xml:space="preserve">Lo mínimo que espera un turista del destino que visitará es encontrar que</w:t>
      </w:r>
      <w:ins w:author="JGOA" w:id="93" w:date="2022-03-19T21:20: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además de buen alojamiento y alimentación, se encuentre en ese espacio turístico con personal idóneo, paciente, bueno para escuchar y excelente para explicar, de preferencia en el idioma del turista.</w:t>
      </w:r>
    </w:p>
    <w:p w:rsidR="00000000" w:rsidDel="00000000" w:rsidP="00000000" w:rsidRDefault="00000000" w:rsidRPr="00000000" w14:paraId="000001D2">
      <w:pPr>
        <w:numPr>
          <w:ilvl w:val="0"/>
          <w:numId w:val="3"/>
        </w:numPr>
        <w:pBdr>
          <w:top w:space="0" w:sz="0" w:val="nil"/>
          <w:left w:space="0" w:sz="0" w:val="nil"/>
          <w:bottom w:space="0" w:sz="0" w:val="nil"/>
          <w:right w:space="0" w:sz="0" w:val="nil"/>
          <w:between w:space="0" w:sz="0" w:val="nil"/>
        </w:pBdr>
        <w:spacing w:line="259" w:lineRule="auto"/>
        <w:ind w:left="360" w:hanging="360"/>
        <w:jc w:val="both"/>
        <w:rPr>
          <w:color w:val="000000"/>
          <w:sz w:val="20"/>
          <w:szCs w:val="20"/>
        </w:rPr>
      </w:pPr>
      <w:r w:rsidDel="00000000" w:rsidR="00000000" w:rsidRPr="00000000">
        <w:rPr>
          <w:color w:val="000000"/>
          <w:sz w:val="20"/>
          <w:szCs w:val="20"/>
          <w:rtl w:val="0"/>
        </w:rPr>
        <w:t xml:space="preserve">Otro factor determinante para que quien demanda el servicio turístico quede satisfecho, son las asesorías por parte del guía, sobre el tema de compras, buenos precios y calidad, ya que siendo foráneo el turista no identifica estos aspectos con facilidad.</w:t>
      </w:r>
    </w:p>
    <w:p w:rsidR="00000000" w:rsidDel="00000000" w:rsidP="00000000" w:rsidRDefault="00000000" w:rsidRPr="00000000" w14:paraId="000001D3">
      <w:pPr>
        <w:numPr>
          <w:ilvl w:val="0"/>
          <w:numId w:val="3"/>
        </w:numPr>
        <w:pBdr>
          <w:top w:space="0" w:sz="0" w:val="nil"/>
          <w:left w:space="0" w:sz="0" w:val="nil"/>
          <w:bottom w:space="0" w:sz="0" w:val="nil"/>
          <w:right w:space="0" w:sz="0" w:val="nil"/>
          <w:between w:space="0" w:sz="0" w:val="nil"/>
        </w:pBdr>
        <w:spacing w:line="259" w:lineRule="auto"/>
        <w:ind w:left="360" w:hanging="360"/>
        <w:jc w:val="both"/>
        <w:rPr>
          <w:color w:val="000000"/>
          <w:sz w:val="20"/>
          <w:szCs w:val="20"/>
        </w:rPr>
      </w:pPr>
      <w:bookmarkStart w:colFirst="0" w:colLast="0" w:name="_gjdgxs" w:id="0"/>
      <w:bookmarkEnd w:id="0"/>
      <w:r w:rsidDel="00000000" w:rsidR="00000000" w:rsidRPr="00000000">
        <w:rPr>
          <w:color w:val="000000"/>
          <w:sz w:val="20"/>
          <w:szCs w:val="20"/>
          <w:rtl w:val="0"/>
        </w:rPr>
        <w:t xml:space="preserve">Al final del viaje, cuando el turista mide su grado de satisfacción respecto del destino que visit</w:t>
      </w:r>
      <w:ins w:author="JGOA" w:id="94" w:date="2022-03-19T21:59:00Z">
        <w:r w:rsidDel="00000000" w:rsidR="00000000" w:rsidRPr="00000000">
          <w:rPr>
            <w:color w:val="000000"/>
            <w:sz w:val="20"/>
            <w:szCs w:val="20"/>
            <w:rtl w:val="0"/>
          </w:rPr>
          <w:t xml:space="preserve">ó</w:t>
        </w:r>
      </w:ins>
      <w:del w:author="JGOA" w:id="94" w:date="2022-03-19T21:59:00Z">
        <w:r w:rsidDel="00000000" w:rsidR="00000000" w:rsidRPr="00000000">
          <w:rPr>
            <w:color w:val="000000"/>
            <w:sz w:val="20"/>
            <w:szCs w:val="20"/>
            <w:rtl w:val="0"/>
          </w:rPr>
          <w:delText xml:space="preserve">o</w:delText>
        </w:r>
      </w:del>
      <w:r w:rsidDel="00000000" w:rsidR="00000000" w:rsidRPr="00000000">
        <w:rPr>
          <w:color w:val="000000"/>
          <w:sz w:val="20"/>
          <w:szCs w:val="20"/>
          <w:rtl w:val="0"/>
        </w:rPr>
        <w:t xml:space="preserve">, una de los temas que más tendrá en cuenta es su interacción con el guía que f</w:t>
      </w:r>
      <w:ins w:author="JGOA" w:id="95" w:date="2022-03-19T21:59:00Z">
        <w:r w:rsidDel="00000000" w:rsidR="00000000" w:rsidRPr="00000000">
          <w:rPr>
            <w:color w:val="000000"/>
            <w:sz w:val="20"/>
            <w:szCs w:val="20"/>
            <w:rtl w:val="0"/>
          </w:rPr>
          <w:t xml:space="preserve">u</w:t>
        </w:r>
      </w:ins>
      <w:r w:rsidDel="00000000" w:rsidR="00000000" w:rsidRPr="00000000">
        <w:rPr>
          <w:color w:val="000000"/>
          <w:sz w:val="20"/>
          <w:szCs w:val="20"/>
          <w:rtl w:val="0"/>
        </w:rPr>
        <w:t xml:space="preserve">e su contacto físico permanente, que lo asistió, le ayud</w:t>
      </w:r>
      <w:ins w:author="JGOA" w:id="96" w:date="2022-03-19T21:59:00Z">
        <w:r w:rsidDel="00000000" w:rsidR="00000000" w:rsidRPr="00000000">
          <w:rPr>
            <w:color w:val="000000"/>
            <w:sz w:val="20"/>
            <w:szCs w:val="20"/>
            <w:rtl w:val="0"/>
          </w:rPr>
          <w:t xml:space="preserve">ó</w:t>
        </w:r>
      </w:ins>
      <w:del w:author="JGOA" w:id="96" w:date="2022-03-19T21:59:00Z">
        <w:r w:rsidDel="00000000" w:rsidR="00000000" w:rsidRPr="00000000">
          <w:rPr>
            <w:color w:val="000000"/>
            <w:sz w:val="20"/>
            <w:szCs w:val="20"/>
            <w:rtl w:val="0"/>
          </w:rPr>
          <w:delText xml:space="preserve">a</w:delText>
        </w:r>
      </w:del>
      <w:r w:rsidDel="00000000" w:rsidR="00000000" w:rsidRPr="00000000">
        <w:rPr>
          <w:color w:val="000000"/>
          <w:sz w:val="20"/>
          <w:szCs w:val="20"/>
          <w:rtl w:val="0"/>
        </w:rPr>
        <w:t xml:space="preserve"> con tr</w:t>
      </w:r>
      <w:ins w:author="JGOA" w:id="97" w:date="2022-03-19T21:59:00Z">
        <w:r w:rsidDel="00000000" w:rsidR="00000000" w:rsidRPr="00000000">
          <w:rPr>
            <w:color w:val="000000"/>
            <w:sz w:val="20"/>
            <w:szCs w:val="20"/>
            <w:rtl w:val="0"/>
          </w:rPr>
          <w:t xml:space="preserve">á</w:t>
        </w:r>
      </w:ins>
      <w:del w:author="JGOA" w:id="97" w:date="2022-03-19T21:59:00Z">
        <w:r w:rsidDel="00000000" w:rsidR="00000000" w:rsidRPr="00000000">
          <w:rPr>
            <w:color w:val="000000"/>
            <w:sz w:val="20"/>
            <w:szCs w:val="20"/>
            <w:rtl w:val="0"/>
          </w:rPr>
          <w:delText xml:space="preserve">a</w:delText>
        </w:r>
      </w:del>
      <w:r w:rsidDel="00000000" w:rsidR="00000000" w:rsidRPr="00000000">
        <w:rPr>
          <w:color w:val="000000"/>
          <w:sz w:val="20"/>
          <w:szCs w:val="20"/>
          <w:rtl w:val="0"/>
        </w:rPr>
        <w:t xml:space="preserve">mites, lo instruy</w:t>
      </w:r>
      <w:ins w:author="JGOA" w:id="98" w:date="2022-03-19T21:59:00Z">
        <w:r w:rsidDel="00000000" w:rsidR="00000000" w:rsidRPr="00000000">
          <w:rPr>
            <w:color w:val="000000"/>
            <w:sz w:val="20"/>
            <w:szCs w:val="20"/>
            <w:rtl w:val="0"/>
          </w:rPr>
          <w:t xml:space="preserve">ó</w:t>
        </w:r>
      </w:ins>
      <w:del w:author="JGOA" w:id="98" w:date="2022-03-19T21:59:00Z">
        <w:r w:rsidDel="00000000" w:rsidR="00000000" w:rsidRPr="00000000">
          <w:rPr>
            <w:color w:val="000000"/>
            <w:sz w:val="20"/>
            <w:szCs w:val="20"/>
            <w:rtl w:val="0"/>
          </w:rPr>
          <w:delText xml:space="preserve">o</w:delText>
        </w:r>
      </w:del>
      <w:r w:rsidDel="00000000" w:rsidR="00000000" w:rsidRPr="00000000">
        <w:rPr>
          <w:color w:val="000000"/>
          <w:sz w:val="20"/>
          <w:szCs w:val="20"/>
          <w:rtl w:val="0"/>
        </w:rPr>
        <w:t xml:space="preserve"> y lo gui</w:t>
      </w:r>
      <w:ins w:author="JGOA" w:id="99" w:date="2022-03-19T21:59:00Z">
        <w:r w:rsidDel="00000000" w:rsidR="00000000" w:rsidRPr="00000000">
          <w:rPr>
            <w:color w:val="000000"/>
            <w:sz w:val="20"/>
            <w:szCs w:val="20"/>
            <w:rtl w:val="0"/>
          </w:rPr>
          <w:t xml:space="preserve">ó</w:t>
        </w:r>
      </w:ins>
      <w:del w:author="JGOA" w:id="99" w:date="2022-03-19T21:59:00Z">
        <w:r w:rsidDel="00000000" w:rsidR="00000000" w:rsidRPr="00000000">
          <w:rPr>
            <w:color w:val="000000"/>
            <w:sz w:val="20"/>
            <w:szCs w:val="20"/>
            <w:rtl w:val="0"/>
          </w:rPr>
          <w:delText xml:space="preserve">o</w:delText>
        </w:r>
      </w:del>
      <w:r w:rsidDel="00000000" w:rsidR="00000000" w:rsidRPr="00000000">
        <w:rPr>
          <w:color w:val="000000"/>
          <w:sz w:val="20"/>
          <w:szCs w:val="20"/>
          <w:rtl w:val="0"/>
        </w:rPr>
        <w:t xml:space="preserve"> en cada parte del viaje.</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160" w:line="259" w:lineRule="auto"/>
        <w:ind w:left="1440" w:firstLine="0"/>
        <w:rPr>
          <w:b w:val="1"/>
          <w:color w:val="000000"/>
          <w:sz w:val="20"/>
          <w:szCs w:val="20"/>
        </w:rPr>
      </w:pPr>
      <w:r w:rsidDel="00000000" w:rsidR="00000000" w:rsidRPr="00000000">
        <w:rPr>
          <w:rtl w:val="0"/>
        </w:rPr>
      </w:r>
    </w:p>
    <w:p w:rsidR="00000000" w:rsidDel="00000000" w:rsidP="00000000" w:rsidRDefault="00000000" w:rsidRPr="00000000" w14:paraId="000001D5">
      <w:pPr>
        <w:spacing w:after="160" w:line="259" w:lineRule="auto"/>
        <w:rPr>
          <w:b w:val="1"/>
          <w:color w:val="000000"/>
          <w:sz w:val="20"/>
          <w:szCs w:val="20"/>
        </w:rPr>
      </w:pPr>
      <w:r w:rsidDel="00000000" w:rsidR="00000000" w:rsidRPr="00000000">
        <w:rPr>
          <w:b w:val="1"/>
          <w:color w:val="000000"/>
          <w:sz w:val="20"/>
          <w:szCs w:val="20"/>
          <w:rtl w:val="0"/>
        </w:rPr>
        <w:t xml:space="preserve">2.3. Demanda turística: principios generales</w:t>
      </w:r>
    </w:p>
    <w:p w:rsidR="00000000" w:rsidDel="00000000" w:rsidP="00000000" w:rsidRDefault="00000000" w:rsidRPr="00000000" w14:paraId="000001D6">
      <w:pPr>
        <w:spacing w:after="160" w:line="259" w:lineRule="auto"/>
        <w:jc w:val="both"/>
        <w:rPr>
          <w:color w:val="000000"/>
          <w:sz w:val="20"/>
          <w:szCs w:val="20"/>
        </w:rPr>
      </w:pPr>
      <w:r w:rsidDel="00000000" w:rsidR="00000000" w:rsidRPr="00000000">
        <w:rPr>
          <w:color w:val="000000"/>
          <w:sz w:val="20"/>
          <w:szCs w:val="20"/>
          <w:rtl w:val="0"/>
        </w:rPr>
        <w:t xml:space="preserve">Para brindar una excelente oferta de productos a los turistas que demandan ser satisfechos por los prestadores de servicios turísticos, se debe entender a los consumidores turísticos, por ello</w:t>
      </w:r>
      <w:ins w:author="JGOA" w:id="100" w:date="2022-03-19T21:20: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vale la pena hablar de los principios básicos del consumidor.</w:t>
      </w:r>
    </w:p>
    <w:p w:rsidR="00000000" w:rsidDel="00000000" w:rsidP="00000000" w:rsidRDefault="00000000" w:rsidRPr="00000000" w14:paraId="000001D7">
      <w:pPr>
        <w:spacing w:after="160" w:line="259" w:lineRule="auto"/>
        <w:jc w:val="both"/>
        <w:rPr>
          <w:color w:val="000000"/>
          <w:sz w:val="20"/>
          <w:szCs w:val="20"/>
        </w:rPr>
      </w:pPr>
      <w:r w:rsidDel="00000000" w:rsidR="00000000" w:rsidRPr="00000000">
        <w:rPr>
          <w:color w:val="000000"/>
          <w:sz w:val="20"/>
          <w:szCs w:val="20"/>
          <w:rtl w:val="0"/>
        </w:rPr>
        <w:t xml:space="preserve">El comportamiento del consumidor de productos turísticos está relacionado con todas las actividades que lleva a cabo una persona desde que experimenta la necesidad de viajar hasta el momento en que efectúa la compra y utiliza los distintos servicios turísticos.</w:t>
      </w:r>
    </w:p>
    <w:p w:rsidR="00000000" w:rsidDel="00000000" w:rsidP="00000000" w:rsidRDefault="00000000" w:rsidRPr="00000000" w14:paraId="000001D8">
      <w:pPr>
        <w:spacing w:after="160" w:line="259" w:lineRule="auto"/>
        <w:jc w:val="both"/>
        <w:rPr>
          <w:del w:author="JGOA" w:id="101" w:date="2022-03-19T21:20:00Z"/>
          <w:color w:val="000000"/>
          <w:sz w:val="20"/>
          <w:szCs w:val="20"/>
        </w:rPr>
      </w:pPr>
      <w:del w:author="JGOA" w:id="101" w:date="2022-03-19T21:20:00Z">
        <w:r w:rsidDel="00000000" w:rsidR="00000000" w:rsidRPr="00000000">
          <w:rPr>
            <w:rtl w:val="0"/>
          </w:rPr>
        </w:r>
      </w:del>
    </w:p>
    <w:p w:rsidR="00000000" w:rsidDel="00000000" w:rsidP="00000000" w:rsidRDefault="00000000" w:rsidRPr="00000000" w14:paraId="000001D9">
      <w:pPr>
        <w:spacing w:after="160" w:line="259" w:lineRule="auto"/>
        <w:jc w:val="both"/>
        <w:rPr>
          <w:color w:val="000000"/>
          <w:sz w:val="20"/>
          <w:szCs w:val="20"/>
        </w:rPr>
      </w:pPr>
      <w:r w:rsidDel="00000000" w:rsidR="00000000" w:rsidRPr="00000000">
        <w:rPr>
          <w:color w:val="000000"/>
          <w:sz w:val="20"/>
          <w:szCs w:val="20"/>
          <w:rtl w:val="0"/>
        </w:rPr>
        <w:t xml:space="preserve">Así las cosas, el comportamiento del consumidor es el siguiente:</w:t>
      </w:r>
    </w:p>
    <w:p w:rsidR="00000000" w:rsidDel="00000000" w:rsidP="00000000" w:rsidRDefault="00000000" w:rsidRPr="00000000" w14:paraId="000001DA">
      <w:pPr>
        <w:numPr>
          <w:ilvl w:val="0"/>
          <w:numId w:val="3"/>
        </w:numPr>
        <w:pBdr>
          <w:top w:space="0" w:sz="0" w:val="nil"/>
          <w:left w:space="0" w:sz="0" w:val="nil"/>
          <w:bottom w:space="0" w:sz="0" w:val="nil"/>
          <w:right w:space="0" w:sz="0" w:val="nil"/>
          <w:between w:space="0" w:sz="0" w:val="nil"/>
        </w:pBdr>
        <w:spacing w:line="259" w:lineRule="auto"/>
        <w:ind w:left="360" w:hanging="360"/>
        <w:jc w:val="both"/>
        <w:rPr>
          <w:color w:val="000000"/>
          <w:sz w:val="20"/>
          <w:szCs w:val="20"/>
        </w:rPr>
      </w:pPr>
      <w:r w:rsidDel="00000000" w:rsidR="00000000" w:rsidRPr="00000000">
        <w:rPr>
          <w:color w:val="000000"/>
          <w:sz w:val="20"/>
          <w:szCs w:val="20"/>
          <w:rtl w:val="0"/>
        </w:rPr>
        <w:t xml:space="preserve">Surgimiento de la necesidad de viajar</w:t>
      </w:r>
      <w:ins w:author="JGOA" w:id="102" w:date="2022-03-19T21:20: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1DB">
      <w:pPr>
        <w:numPr>
          <w:ilvl w:val="0"/>
          <w:numId w:val="3"/>
        </w:numPr>
        <w:pBdr>
          <w:top w:space="0" w:sz="0" w:val="nil"/>
          <w:left w:space="0" w:sz="0" w:val="nil"/>
          <w:bottom w:space="0" w:sz="0" w:val="nil"/>
          <w:right w:space="0" w:sz="0" w:val="nil"/>
          <w:between w:space="0" w:sz="0" w:val="nil"/>
        </w:pBdr>
        <w:spacing w:line="259" w:lineRule="auto"/>
        <w:ind w:left="360" w:hanging="360"/>
        <w:jc w:val="both"/>
        <w:rPr>
          <w:color w:val="000000"/>
          <w:sz w:val="20"/>
          <w:szCs w:val="20"/>
        </w:rPr>
      </w:pPr>
      <w:r w:rsidDel="00000000" w:rsidR="00000000" w:rsidRPr="00000000">
        <w:rPr>
          <w:color w:val="000000"/>
          <w:sz w:val="20"/>
          <w:szCs w:val="20"/>
          <w:rtl w:val="0"/>
        </w:rPr>
        <w:t xml:space="preserve">Búsqueda de información</w:t>
      </w:r>
      <w:ins w:author="JGOA" w:id="103" w:date="2022-03-19T21:20: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1DC">
      <w:pPr>
        <w:numPr>
          <w:ilvl w:val="0"/>
          <w:numId w:val="3"/>
        </w:numPr>
        <w:pBdr>
          <w:top w:space="0" w:sz="0" w:val="nil"/>
          <w:left w:space="0" w:sz="0" w:val="nil"/>
          <w:bottom w:space="0" w:sz="0" w:val="nil"/>
          <w:right w:space="0" w:sz="0" w:val="nil"/>
          <w:between w:space="0" w:sz="0" w:val="nil"/>
        </w:pBdr>
        <w:spacing w:line="259" w:lineRule="auto"/>
        <w:ind w:left="360" w:hanging="360"/>
        <w:jc w:val="both"/>
        <w:rPr>
          <w:color w:val="000000"/>
          <w:sz w:val="20"/>
          <w:szCs w:val="20"/>
        </w:rPr>
      </w:pPr>
      <w:r w:rsidDel="00000000" w:rsidR="00000000" w:rsidRPr="00000000">
        <w:rPr>
          <w:color w:val="000000"/>
          <w:sz w:val="20"/>
          <w:szCs w:val="20"/>
          <w:rtl w:val="0"/>
        </w:rPr>
        <w:t xml:space="preserve">Evaluación de alternativas</w:t>
      </w:r>
      <w:ins w:author="JGOA" w:id="104" w:date="2022-03-19T21:20: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1DD">
      <w:pPr>
        <w:numPr>
          <w:ilvl w:val="0"/>
          <w:numId w:val="3"/>
        </w:numPr>
        <w:pBdr>
          <w:top w:space="0" w:sz="0" w:val="nil"/>
          <w:left w:space="0" w:sz="0" w:val="nil"/>
          <w:bottom w:space="0" w:sz="0" w:val="nil"/>
          <w:right w:space="0" w:sz="0" w:val="nil"/>
          <w:between w:space="0" w:sz="0" w:val="nil"/>
        </w:pBdr>
        <w:spacing w:after="160" w:line="259" w:lineRule="auto"/>
        <w:ind w:left="360" w:hanging="360"/>
        <w:jc w:val="both"/>
        <w:rPr>
          <w:color w:val="000000"/>
          <w:sz w:val="20"/>
          <w:szCs w:val="20"/>
        </w:rPr>
      </w:pPr>
      <w:r w:rsidDel="00000000" w:rsidR="00000000" w:rsidRPr="00000000">
        <w:rPr>
          <w:color w:val="000000"/>
          <w:sz w:val="20"/>
          <w:szCs w:val="20"/>
          <w:rtl w:val="0"/>
        </w:rPr>
        <w:t xml:space="preserve">Selección de una alternativa y compra efectiva sensaciones posteriores a la compra</w:t>
      </w:r>
      <w:ins w:author="JGOA" w:id="105" w:date="2022-03-19T21:20: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1DE">
      <w:pPr>
        <w:spacing w:after="160" w:line="259" w:lineRule="auto"/>
        <w:jc w:val="both"/>
        <w:rPr>
          <w:color w:val="000000"/>
          <w:sz w:val="20"/>
          <w:szCs w:val="20"/>
        </w:rPr>
      </w:pPr>
      <w:commentRangeStart w:id="13"/>
      <w:r w:rsidDel="00000000" w:rsidR="00000000" w:rsidRPr="00000000">
        <w:rPr>
          <w:color w:val="000000"/>
          <w:sz w:val="20"/>
          <w:szCs w:val="20"/>
          <w:rtl w:val="0"/>
        </w:rPr>
        <w:t xml:space="preserve">Todos estos aspectos deben ser tenidos en cuenta por los PST (Plan Sectorial de Turismo), a la hora de ofertar un producto o servicio y les permiten realizar un ejercicio muy importante, el de segmentar el mercado al que le ofrecerá sus bienes y servicios.</w:t>
      </w:r>
    </w:p>
    <w:p w:rsidR="00000000" w:rsidDel="00000000" w:rsidP="00000000" w:rsidRDefault="00000000" w:rsidRPr="00000000" w14:paraId="000001DF">
      <w:pPr>
        <w:spacing w:after="160" w:line="259" w:lineRule="auto"/>
        <w:jc w:val="both"/>
        <w:rPr>
          <w:color w:val="000000"/>
          <w:sz w:val="20"/>
          <w:szCs w:val="20"/>
        </w:rPr>
      </w:pPr>
      <w:r w:rsidDel="00000000" w:rsidR="00000000" w:rsidRPr="00000000">
        <w:rPr>
          <w:color w:val="000000"/>
          <w:sz w:val="20"/>
          <w:szCs w:val="20"/>
          <w:rtl w:val="0"/>
        </w:rPr>
        <w:t xml:space="preserve">Serra (2003), indica que la segmentación del mercado, es el proceso mediante el cual se divide el mercado en subgrupos relativamente homogéneos para llevar a cabo una estrategia comercial diferenciada</w:t>
      </w:r>
      <w:ins w:author="JGOA" w:id="106" w:date="2022-03-19T21:20:00Z">
        <w:r w:rsidDel="00000000" w:rsidR="00000000" w:rsidRPr="00000000">
          <w:rPr>
            <w:color w:val="000000"/>
            <w:sz w:val="20"/>
            <w:szCs w:val="20"/>
            <w:rtl w:val="0"/>
          </w:rPr>
          <w:t xml:space="preserve"> y </w:t>
        </w:r>
      </w:ins>
      <w:del w:author="JGOA" w:id="106" w:date="2022-03-19T21:20:00Z">
        <w:r w:rsidDel="00000000" w:rsidR="00000000" w:rsidRPr="00000000">
          <w:rPr>
            <w:color w:val="000000"/>
            <w:sz w:val="20"/>
            <w:szCs w:val="20"/>
            <w:rtl w:val="0"/>
          </w:rPr>
          <w:delText xml:space="preserve">, para </w:delText>
        </w:r>
      </w:del>
      <w:r w:rsidDel="00000000" w:rsidR="00000000" w:rsidRPr="00000000">
        <w:rPr>
          <w:color w:val="000000"/>
          <w:sz w:val="20"/>
          <w:szCs w:val="20"/>
          <w:rtl w:val="0"/>
        </w:rPr>
        <w:t xml:space="preserve">satisfacer de manera más eficiente sus necesidades, dentro de este análisis siempre se deberá tener en cuenta la prestación del servicio de guionaje, tan importante para llenar de experiencias positivas al turista, con el fin de cumpla todo el ciclo turístico.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E0">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E1">
      <w:pPr>
        <w:spacing w:after="160" w:line="259" w:lineRule="auto"/>
        <w:rPr>
          <w:b w:val="1"/>
          <w:color w:val="000000"/>
          <w:sz w:val="20"/>
          <w:szCs w:val="20"/>
        </w:rPr>
      </w:pPr>
      <w:r w:rsidDel="00000000" w:rsidR="00000000" w:rsidRPr="00000000">
        <w:rPr>
          <w:b w:val="1"/>
          <w:color w:val="000000"/>
          <w:sz w:val="20"/>
          <w:szCs w:val="20"/>
          <w:rtl w:val="0"/>
        </w:rPr>
        <w:t xml:space="preserve">2.4. Producto turístico: concepto, características</w:t>
      </w:r>
    </w:p>
    <w:p w:rsidR="00000000" w:rsidDel="00000000" w:rsidP="00000000" w:rsidRDefault="00000000" w:rsidRPr="00000000" w14:paraId="000001E2">
      <w:pPr>
        <w:spacing w:after="160" w:line="259" w:lineRule="auto"/>
        <w:jc w:val="both"/>
        <w:rPr>
          <w:color w:val="000000"/>
          <w:sz w:val="20"/>
          <w:szCs w:val="20"/>
        </w:rPr>
      </w:pPr>
      <w:r w:rsidDel="00000000" w:rsidR="00000000" w:rsidRPr="00000000">
        <w:rPr>
          <w:color w:val="000000"/>
          <w:sz w:val="20"/>
          <w:szCs w:val="20"/>
          <w:rtl w:val="0"/>
        </w:rPr>
        <w:t xml:space="preserve">El producto turístico constituye la piedra angular del mercado turístico y su diseño es la actividad más importante del </w:t>
      </w:r>
      <w:del w:author="JGOA" w:id="107" w:date="2022-03-19T21:21:00Z">
        <w:r w:rsidDel="00000000" w:rsidR="00000000" w:rsidRPr="00000000">
          <w:rPr>
            <w:i w:val="1"/>
            <w:color w:val="000000"/>
            <w:sz w:val="20"/>
            <w:szCs w:val="20"/>
            <w:rtl w:val="0"/>
          </w:rPr>
          <w:delText xml:space="preserve">Marketing</w:delText>
        </w:r>
      </w:del>
      <w:ins w:author="JGOA" w:id="107" w:date="2022-03-19T21:21:00Z">
        <w:r w:rsidDel="00000000" w:rsidR="00000000" w:rsidRPr="00000000">
          <w:rPr>
            <w:i w:val="1"/>
            <w:color w:val="000000"/>
            <w:sz w:val="20"/>
            <w:szCs w:val="20"/>
            <w:rtl w:val="0"/>
          </w:rPr>
          <w:t xml:space="preserve">marketing</w:t>
        </w:r>
      </w:ins>
      <w:r w:rsidDel="00000000" w:rsidR="00000000" w:rsidRPr="00000000">
        <w:rPr>
          <w:color w:val="000000"/>
          <w:sz w:val="20"/>
          <w:szCs w:val="20"/>
          <w:rtl w:val="0"/>
        </w:rPr>
        <w:t xml:space="preserve">.</w:t>
      </w:r>
    </w:p>
    <w:p w:rsidR="00000000" w:rsidDel="00000000" w:rsidP="00000000" w:rsidRDefault="00000000" w:rsidRPr="00000000" w14:paraId="000001E3">
      <w:pPr>
        <w:spacing w:after="160" w:line="259"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-114299</wp:posOffset>
                </wp:positionH>
                <wp:positionV relativeFrom="paragraph">
                  <wp:posOffset>63500</wp:posOffset>
                </wp:positionV>
                <wp:extent cx="5887720" cy="1064260"/>
                <wp:effectExtent b="0" l="0" r="0" t="0"/>
                <wp:wrapNone/>
                <wp:docPr id="35" name=""/>
                <a:graphic>
                  <a:graphicData uri="http://schemas.microsoft.com/office/word/2010/wordprocessingShape">
                    <wps:wsp>
                      <wps:cNvSpPr/>
                      <wps:cNvPr id="141" name="Shape 141"/>
                      <wps:spPr>
                        <a:xfrm>
                          <a:off x="2408490" y="3254220"/>
                          <a:ext cx="5875020" cy="10515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-114299</wp:posOffset>
                </wp:positionH>
                <wp:positionV relativeFrom="paragraph">
                  <wp:posOffset>63500</wp:posOffset>
                </wp:positionV>
                <wp:extent cx="5887720" cy="1064260"/>
                <wp:effectExtent b="0" l="0" r="0" t="0"/>
                <wp:wrapNone/>
                <wp:docPr id="35" name="image46.png"/>
                <a:graphic>
                  <a:graphicData uri="http://schemas.openxmlformats.org/drawingml/2006/picture">
                    <pic:pic>
                      <pic:nvPicPr>
                        <pic:cNvPr id="0" name="image46.png"/>
                        <pic:cNvPicPr preferRelativeResize="0"/>
                      </pic:nvPicPr>
                      <pic:blipFill>
                        <a:blip r:embed="rId36"/>
                        <a:srcRect/>
                        <a:stretch>
                          <a:fillRect/>
                        </a:stretch>
                      </pic:blipFill>
                      <pic:spPr>
                        <a:xfrm>
                          <a:off x="0" y="0"/>
                          <a:ext cx="5887720" cy="1064260"/>
                        </a:xfrm>
                        <a:prstGeom prst="rect"/>
                        <a:ln/>
                      </pic:spPr>
                    </pic:pic>
                  </a:graphicData>
                </a:graphic>
              </wp:anchor>
            </w:drawing>
          </mc:Fallback>
        </mc:AlternateContent>
      </w:r>
    </w:p>
    <w:p w:rsidR="00000000" w:rsidDel="00000000" w:rsidP="00000000" w:rsidRDefault="00000000" w:rsidRPr="00000000" w14:paraId="000001E4">
      <w:pPr>
        <w:spacing w:after="160" w:line="259" w:lineRule="auto"/>
        <w:jc w:val="both"/>
        <w:rPr>
          <w:color w:val="000000"/>
          <w:sz w:val="20"/>
          <w:szCs w:val="20"/>
        </w:rPr>
      </w:pPr>
      <w:commentRangeStart w:id="14"/>
      <w:r w:rsidDel="00000000" w:rsidR="00000000" w:rsidRPr="00000000">
        <w:rPr>
          <w:color w:val="000000"/>
          <w:sz w:val="20"/>
          <w:szCs w:val="20"/>
          <w:rtl w:val="0"/>
        </w:rPr>
        <w:t xml:space="preserve">El producto turístico</w:t>
      </w:r>
      <w:ins w:author="JGOA" w:id="108" w:date="2022-03-19T21:21: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de acuerdo con la Organización Mundial del </w:t>
      </w:r>
      <w:ins w:author="JGOA" w:id="109" w:date="2022-03-19T21:21:00Z">
        <w:r w:rsidDel="00000000" w:rsidR="00000000" w:rsidRPr="00000000">
          <w:rPr>
            <w:color w:val="000000"/>
            <w:sz w:val="20"/>
            <w:szCs w:val="20"/>
            <w:rtl w:val="0"/>
          </w:rPr>
          <w:t xml:space="preserve">T</w:t>
        </w:r>
      </w:ins>
      <w:del w:author="JGOA" w:id="109" w:date="2022-03-19T21:21:00Z">
        <w:r w:rsidDel="00000000" w:rsidR="00000000" w:rsidRPr="00000000">
          <w:rPr>
            <w:color w:val="000000"/>
            <w:sz w:val="20"/>
            <w:szCs w:val="20"/>
            <w:rtl w:val="0"/>
          </w:rPr>
          <w:delText xml:space="preserve">t</w:delText>
        </w:r>
      </w:del>
      <w:r w:rsidDel="00000000" w:rsidR="00000000" w:rsidRPr="00000000">
        <w:rPr>
          <w:color w:val="000000"/>
          <w:sz w:val="20"/>
          <w:szCs w:val="20"/>
          <w:rtl w:val="0"/>
        </w:rPr>
        <w:t xml:space="preserve">urismo (1998), debe ser más flexible con el propósito de adaptarse a los gusto</w:t>
      </w:r>
      <w:ins w:author="JGOA" w:id="110" w:date="2022-03-19T21:21:00Z">
        <w:r w:rsidDel="00000000" w:rsidR="00000000" w:rsidRPr="00000000">
          <w:rPr>
            <w:color w:val="000000"/>
            <w:sz w:val="20"/>
            <w:szCs w:val="20"/>
            <w:rtl w:val="0"/>
          </w:rPr>
          <w:t xml:space="preserve">s</w:t>
        </w:r>
      </w:ins>
      <w:r w:rsidDel="00000000" w:rsidR="00000000" w:rsidRPr="00000000">
        <w:rPr>
          <w:color w:val="000000"/>
          <w:sz w:val="20"/>
          <w:szCs w:val="20"/>
          <w:rtl w:val="0"/>
        </w:rPr>
        <w:t xml:space="preserve"> y necesidades de los turistas, porque cada vez aparece nuevos destinos turísticos que se posicionan rápidamente, en el mercado gracias a sus atributos geográficos. Esto obliga a los destinos tradicionales a innovar y repensar la actividad turística, en beneficio del turista y el dinamismo del sector.</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E5">
      <w:pPr>
        <w:spacing w:after="160" w:line="259" w:lineRule="auto"/>
        <w:jc w:val="both"/>
        <w:rPr>
          <w:color w:val="000000"/>
          <w:sz w:val="20"/>
          <w:szCs w:val="20"/>
        </w:rPr>
      </w:pPr>
      <w:r w:rsidDel="00000000" w:rsidR="00000000" w:rsidRPr="00000000">
        <w:rPr>
          <w:color w:val="000000"/>
          <w:sz w:val="20"/>
          <w:szCs w:val="20"/>
          <w:rtl w:val="0"/>
        </w:rPr>
        <w:t xml:space="preserve">Es muy importante</w:t>
      </w:r>
      <w:del w:author="JGOA" w:id="111" w:date="2022-03-19T21:21:00Z">
        <w:r w:rsidDel="00000000" w:rsidR="00000000" w:rsidRPr="00000000">
          <w:rPr>
            <w:color w:val="000000"/>
            <w:sz w:val="20"/>
            <w:szCs w:val="20"/>
            <w:rtl w:val="0"/>
          </w:rPr>
          <w:delText xml:space="preserve">,</w:delText>
        </w:r>
      </w:del>
      <w:r w:rsidDel="00000000" w:rsidR="00000000" w:rsidRPr="00000000">
        <w:rPr>
          <w:color w:val="000000"/>
          <w:sz w:val="20"/>
          <w:szCs w:val="20"/>
          <w:rtl w:val="0"/>
        </w:rPr>
        <w:t xml:space="preserve"> que, al identificar un producto turístico</w:t>
      </w:r>
      <w:ins w:author="JGOA" w:id="112" w:date="2022-03-19T21:21:00Z">
        <w:r w:rsidDel="00000000" w:rsidR="00000000" w:rsidRPr="00000000">
          <w:rPr>
            <w:color w:val="000000"/>
            <w:sz w:val="20"/>
            <w:szCs w:val="20"/>
            <w:rtl w:val="0"/>
          </w:rPr>
          <w:t xml:space="preserve"> y</w:t>
        </w:r>
      </w:ins>
      <w:del w:author="JGOA" w:id="112" w:date="2022-03-19T21:21:00Z">
        <w:r w:rsidDel="00000000" w:rsidR="00000000" w:rsidRPr="00000000">
          <w:rPr>
            <w:color w:val="000000"/>
            <w:sz w:val="20"/>
            <w:szCs w:val="20"/>
            <w:rtl w:val="0"/>
          </w:rPr>
          <w:delText xml:space="preserve">,</w:delText>
        </w:r>
      </w:del>
      <w:r w:rsidDel="00000000" w:rsidR="00000000" w:rsidRPr="00000000">
        <w:rPr>
          <w:color w:val="000000"/>
          <w:sz w:val="20"/>
          <w:szCs w:val="20"/>
          <w:rtl w:val="0"/>
        </w:rPr>
        <w:t xml:space="preserve"> que se desea poner en el mercado turístico</w:t>
      </w:r>
      <w:ins w:author="JGOA" w:id="113" w:date="2022-03-19T21:21: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se evalúen muy bien los conceptos sobre el mismo; aquí algunos de ellos:</w:t>
      </w:r>
    </w:p>
    <w:p w:rsidR="00000000" w:rsidDel="00000000" w:rsidP="00000000" w:rsidRDefault="00000000" w:rsidRPr="00000000" w14:paraId="000001E6">
      <w:pPr>
        <w:keepNext w:val="0"/>
        <w:keepLines w:val="0"/>
        <w:pageBreakBefore w:val="0"/>
        <w:widowControl w:val="1"/>
        <w:numPr>
          <w:ilvl w:val="0"/>
          <w:numId w:val="14"/>
        </w:numPr>
        <w:spacing w:after="0" w:before="0" w:line="259" w:lineRule="auto"/>
        <w:ind w:left="720" w:right="0" w:hanging="360"/>
        <w:jc w:val="both"/>
        <w:rPr>
          <w:b w:val="0"/>
          <w:i w:val="0"/>
          <w:smallCaps w:val="0"/>
          <w:strike w:val="0"/>
          <w:color w:val="000000"/>
          <w:sz w:val="20"/>
          <w:szCs w:val="20"/>
          <w:u w:val="none"/>
          <w:shd w:fill="auto" w:val="clear"/>
          <w:vertAlign w:val="baseline"/>
          <w:rPrChange w:author="JGOA" w:id="116" w:date="2022-03-19T21:22:00Z">
            <w:rPr/>
          </w:rPrChange>
        </w:rPr>
        <w:pPrChange w:author="JGOA" w:id="0" w:date="2022-03-19T21:22:00Z">
          <w:pPr>
            <w:spacing w:after="160" w:line="259" w:lineRule="auto"/>
            <w:jc w:val="both"/>
          </w:pPr>
        </w:pPrChange>
      </w:pPr>
      <w:r w:rsidDel="00000000" w:rsidR="00000000" w:rsidRPr="00000000">
        <w:rPr>
          <w:sz w:val="20"/>
          <w:szCs w:val="20"/>
          <w:rtl w:val="0"/>
          <w:rPrChange w:author="JGOA" w:id="114" w:date="2022-03-19T21:22:00Z">
            <w:rPr/>
          </w:rPrChange>
        </w:rPr>
        <w:t xml:space="preserve">E</w:t>
      </w:r>
      <w:r w:rsidDel="00000000" w:rsidR="00000000" w:rsidRPr="00000000">
        <w:rPr>
          <w:color w:val="000000"/>
          <w:sz w:val="20"/>
          <w:szCs w:val="20"/>
          <w:rtl w:val="0"/>
          <w:rPrChange w:author="JGOA" w:id="115" w:date="2022-03-19T21:22:00Z">
            <w:rPr/>
          </w:rPrChange>
        </w:rPr>
        <w:t xml:space="preserve">l producto turístico es el conjunto de atractivos, equipamientos, servicios, infraestructura y organizaciones que satisfacen una necesidad o un deseo de los consumidores turísticos. Recordando que un solo destino turístico puede contener varios productos turísticos.</w:t>
      </w:r>
    </w:p>
    <w:p w:rsidR="00000000" w:rsidDel="00000000" w:rsidP="00000000" w:rsidRDefault="00000000" w:rsidRPr="00000000" w14:paraId="000001E7">
      <w:pPr>
        <w:keepNext w:val="0"/>
        <w:keepLines w:val="0"/>
        <w:pageBreakBefore w:val="0"/>
        <w:widowControl w:val="1"/>
        <w:numPr>
          <w:ilvl w:val="0"/>
          <w:numId w:val="14"/>
        </w:numPr>
        <w:spacing w:after="160" w:before="0" w:line="259" w:lineRule="auto"/>
        <w:ind w:left="720" w:right="0" w:hanging="360"/>
        <w:jc w:val="both"/>
        <w:rPr>
          <w:b w:val="0"/>
          <w:i w:val="0"/>
          <w:smallCaps w:val="0"/>
          <w:strike w:val="0"/>
          <w:color w:val="000000"/>
          <w:sz w:val="20"/>
          <w:szCs w:val="20"/>
          <w:u w:val="none"/>
          <w:shd w:fill="auto" w:val="clear"/>
          <w:vertAlign w:val="baseline"/>
          <w:rPrChange w:author="JGOA" w:id="117" w:date="2022-03-19T21:22:00Z">
            <w:rPr/>
          </w:rPrChange>
        </w:rPr>
        <w:pPrChange w:author="JGOA" w:id="0" w:date="2022-03-19T21:22:00Z">
          <w:pPr>
            <w:spacing w:after="160" w:line="259" w:lineRule="auto"/>
            <w:jc w:val="both"/>
          </w:pPr>
        </w:pPrChange>
      </w:pPr>
      <w:r w:rsidDel="00000000" w:rsidR="00000000" w:rsidRPr="00000000">
        <w:rPr>
          <w:color w:val="000000"/>
          <w:sz w:val="20"/>
          <w:szCs w:val="20"/>
          <w:rtl w:val="0"/>
          <w:rPrChange w:author="JGOA" w:id="115" w:date="2022-03-19T21:22:00Z">
            <w:rPr/>
          </w:rPrChange>
        </w:rPr>
        <w:t xml:space="preserve">También un producto turístico está conformado por el conjunto de bienes y servicios que se ofrecen al mercado en forma individual o en una gama amplia de combinaciones resultantes de las necesidades, requerimientos o deseos de un consumidor al que llamamos turista.</w:t>
      </w:r>
    </w:p>
    <w:p w:rsidR="00000000" w:rsidDel="00000000" w:rsidP="00000000" w:rsidRDefault="00000000" w:rsidRPr="00000000" w14:paraId="000001E8">
      <w:pPr>
        <w:spacing w:after="160" w:line="259" w:lineRule="auto"/>
        <w:jc w:val="both"/>
        <w:rPr>
          <w:color w:val="000000"/>
          <w:sz w:val="20"/>
          <w:szCs w:val="20"/>
        </w:rPr>
      </w:pPr>
      <w:r w:rsidDel="00000000" w:rsidR="00000000" w:rsidRPr="00000000">
        <w:rPr>
          <w:color w:val="000000"/>
          <w:sz w:val="20"/>
          <w:szCs w:val="20"/>
          <w:rtl w:val="0"/>
        </w:rPr>
        <w:t xml:space="preserve">A continuación, se exponen las características de un producto turístico, donde se </w:t>
      </w:r>
      <w:del w:author="JGOA" w:id="118" w:date="2022-03-19T21:27:00Z">
        <w:r w:rsidDel="00000000" w:rsidR="00000000" w:rsidRPr="00000000">
          <w:rPr>
            <w:color w:val="000000"/>
            <w:sz w:val="20"/>
            <w:szCs w:val="20"/>
            <w:rtl w:val="0"/>
          </w:rPr>
          <w:delText xml:space="preserve">evidencia, como Cárdenas </w:delText>
        </w:r>
      </w:del>
      <w:r w:rsidDel="00000000" w:rsidR="00000000" w:rsidRPr="00000000">
        <w:rPr>
          <w:color w:val="000000"/>
          <w:sz w:val="20"/>
          <w:szCs w:val="20"/>
          <w:rtl w:val="0"/>
        </w:rPr>
        <w:t xml:space="preserve">analiza el producto turístico como una experiencia en la cual son utilizados productos muy diversos para su satisfacción:</w:t>
      </w:r>
      <w:commentRangeStart w:id="15"/>
      <w:r w:rsidDel="00000000" w:rsidR="00000000" w:rsidRPr="00000000">
        <w:rPr>
          <w:rtl w:val="0"/>
        </w:rPr>
      </w:r>
    </w:p>
    <w:p w:rsidR="00000000" w:rsidDel="00000000" w:rsidP="00000000" w:rsidRDefault="00000000" w:rsidRPr="00000000" w14:paraId="000001E9">
      <w:pPr>
        <w:spacing w:after="160" w:line="259" w:lineRule="auto"/>
        <w:jc w:val="both"/>
        <w:rPr>
          <w:color w:val="000000"/>
          <w:sz w:val="20"/>
          <w:szCs w:val="20"/>
        </w:rPr>
      </w:pPr>
      <w:commentRangeEnd w:id="15"/>
      <w:r w:rsidDel="00000000" w:rsidR="00000000" w:rsidRPr="00000000">
        <w:commentReference w:id="15"/>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5619750" cy="755650"/>
                <wp:effectExtent b="0" l="0" r="0" t="0"/>
                <wp:wrapTopAndBottom distB="0" distT="0"/>
                <wp:docPr id="33" name=""/>
                <a:graphic>
                  <a:graphicData uri="http://schemas.microsoft.com/office/word/2010/wordprocessingShape">
                    <wps:wsp>
                      <wps:cNvSpPr/>
                      <wps:cNvPr id="139" name="Shape 139"/>
                      <wps:spPr>
                        <a:xfrm>
                          <a:off x="2548825" y="3414875"/>
                          <a:ext cx="5594350" cy="7302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DI_CF01_2.4_Características del producto turístico_Botones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5619750" cy="755650"/>
                <wp:effectExtent b="0" l="0" r="0" t="0"/>
                <wp:wrapTopAndBottom distB="0" distT="0"/>
                <wp:docPr id="33" name="image43.png"/>
                <a:graphic>
                  <a:graphicData uri="http://schemas.openxmlformats.org/drawingml/2006/picture">
                    <pic:pic>
                      <pic:nvPicPr>
                        <pic:cNvPr id="0" name="image43.png"/>
                        <pic:cNvPicPr preferRelativeResize="0"/>
                      </pic:nvPicPr>
                      <pic:blipFill>
                        <a:blip r:embed="rId37"/>
                        <a:srcRect/>
                        <a:stretch>
                          <a:fillRect/>
                        </a:stretch>
                      </pic:blipFill>
                      <pic:spPr>
                        <a:xfrm>
                          <a:off x="0" y="0"/>
                          <a:ext cx="5619750" cy="755650"/>
                        </a:xfrm>
                        <a:prstGeom prst="rect"/>
                        <a:ln/>
                      </pic:spPr>
                    </pic:pic>
                  </a:graphicData>
                </a:graphic>
              </wp:anchor>
            </w:drawing>
          </mc:Fallback>
        </mc:AlternateContent>
      </w:r>
    </w:p>
    <w:p w:rsidR="00000000" w:rsidDel="00000000" w:rsidP="00000000" w:rsidRDefault="00000000" w:rsidRPr="00000000" w14:paraId="000001EA">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EB">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1EC">
      <w:pPr>
        <w:pStyle w:val="Heading2"/>
        <w:rPr>
          <w:sz w:val="20"/>
          <w:szCs w:val="20"/>
        </w:rPr>
      </w:pPr>
      <w:r w:rsidDel="00000000" w:rsidR="00000000" w:rsidRPr="00000000">
        <w:rPr>
          <w:sz w:val="20"/>
          <w:szCs w:val="20"/>
          <w:rtl w:val="0"/>
        </w:rPr>
        <w:t xml:space="preserve">2.5. Catálogo de productos turísticos de Colombia </w:t>
      </w:r>
    </w:p>
    <w:p w:rsidR="00000000" w:rsidDel="00000000" w:rsidP="00000000" w:rsidRDefault="00000000" w:rsidRPr="00000000" w14:paraId="000001ED">
      <w:pPr>
        <w:spacing w:after="160" w:line="259" w:lineRule="auto"/>
        <w:jc w:val="both"/>
        <w:rPr>
          <w:color w:val="000000"/>
          <w:sz w:val="20"/>
          <w:szCs w:val="20"/>
        </w:rPr>
      </w:pPr>
      <w:r w:rsidDel="00000000" w:rsidR="00000000" w:rsidRPr="00000000">
        <w:rPr>
          <w:color w:val="000000"/>
          <w:sz w:val="20"/>
          <w:szCs w:val="20"/>
          <w:rtl w:val="0"/>
        </w:rPr>
        <w:t xml:space="preserve">Colombia es un país con inmensas riquezas naturales, culturales, arquitectónicas, arqueológicas, culturales patrimoniales y naturales que le hacen sobresalir, adicionalmente cuenta con una biodiversidad de flora y fauna que se destaca a nivel mundial. De allí la importancia de revisar el catálogo de productos turísticos del país</w:t>
      </w:r>
      <w:ins w:author="JGOA" w:id="119" w:date="2022-03-19T21:27:00Z">
        <w:r w:rsidDel="00000000" w:rsidR="00000000" w:rsidRPr="00000000">
          <w:rPr>
            <w:color w:val="000000"/>
            <w:sz w:val="20"/>
            <w:szCs w:val="20"/>
            <w:rtl w:val="0"/>
          </w:rPr>
          <w:t xml:space="preserve">.</w:t>
        </w:r>
      </w:ins>
      <w:del w:author="JGOA" w:id="119" w:date="2022-03-19T21:27:00Z">
        <w:r w:rsidDel="00000000" w:rsidR="00000000" w:rsidRPr="00000000">
          <w:rPr>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1EE">
      <w:pPr>
        <w:spacing w:line="259"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EF">
      <w:pPr>
        <w:spacing w:line="259" w:lineRule="auto"/>
        <w:rPr>
          <w:color w:val="000000"/>
          <w:sz w:val="20"/>
          <w:szCs w:val="20"/>
        </w:rPr>
      </w:pPr>
      <w:r w:rsidDel="00000000" w:rsidR="00000000" w:rsidRPr="00000000">
        <w:rPr>
          <w:rtl w:val="0"/>
        </w:rPr>
      </w:r>
    </w:p>
    <w:p w:rsidR="00000000" w:rsidDel="00000000" w:rsidP="00000000" w:rsidRDefault="00000000" w:rsidRPr="00000000" w14:paraId="000001F0">
      <w:pPr>
        <w:spacing w:line="259" w:lineRule="auto"/>
        <w:rPr>
          <w:color w:val="000000"/>
          <w:sz w:val="20"/>
          <w:szCs w:val="20"/>
        </w:rPr>
      </w:pPr>
      <w:r w:rsidDel="00000000" w:rsidR="00000000" w:rsidRPr="00000000">
        <w:rPr>
          <w:rtl w:val="0"/>
        </w:rPr>
      </w:r>
    </w:p>
    <w:p w:rsidR="00000000" w:rsidDel="00000000" w:rsidP="00000000" w:rsidRDefault="00000000" w:rsidRPr="00000000" w14:paraId="000001F1">
      <w:pPr>
        <w:spacing w:after="160" w:line="259" w:lineRule="auto"/>
        <w:rPr>
          <w:b w:val="1"/>
          <w:color w:val="000000"/>
          <w:sz w:val="20"/>
          <w:szCs w:val="20"/>
        </w:rPr>
      </w:pPr>
      <w:r w:rsidDel="00000000" w:rsidR="00000000" w:rsidRPr="00000000">
        <w:rPr>
          <w:b w:val="1"/>
          <w:color w:val="000000"/>
          <w:sz w:val="20"/>
          <w:szCs w:val="20"/>
          <w:rtl w:val="0"/>
        </w:rPr>
        <w:t xml:space="preserve">Productos turísticos de Colombia</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color w:val="000000"/>
          <w:sz w:val="20"/>
          <w:szCs w:val="20"/>
        </w:rPr>
        <mc:AlternateContent>
          <mc:Choice Requires="wpg">
            <w:drawing>
              <wp:inline distB="0" distT="0" distL="0" distR="0">
                <wp:extent cx="5486400" cy="3200400"/>
                <wp:effectExtent b="0" l="0" r="0" t="0"/>
                <wp:docPr id="26"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13" name="Shape 1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12" name="Shape 112"/>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2160603" y="318358"/>
                                <a:ext cx="967085" cy="528386"/>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2302229" y="395738"/>
                                <a:ext cx="683833" cy="37362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Turismo </w:t>
                                  </w:r>
                                </w:p>
                              </w:txbxContent>
                            </wps:txbx>
                            <wps:bodyPr anchorCtr="0" anchor="ctr" bIns="13950" lIns="13950" spcFirstLastPara="1" rIns="13950" wrap="square" tIns="13950">
                              <a:noAutofit/>
                            </wps:bodyPr>
                          </wps:wsp>
                          <wps:wsp>
                            <wps:cNvSpPr/>
                            <wps:cNvPr id="115" name="Shape 115"/>
                            <wps:spPr>
                              <a:xfrm rot="2160000">
                                <a:off x="3011986" y="803325"/>
                                <a:ext cx="321297" cy="326391"/>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rot="2160000">
                                <a:off x="3021190" y="840275"/>
                                <a:ext cx="224908" cy="1958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17" name="Shape 117"/>
                            <wps:spPr>
                              <a:xfrm>
                                <a:off x="3071404" y="1099875"/>
                                <a:ext cx="1492908" cy="670857"/>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3290035" y="1198120"/>
                                <a:ext cx="1055646" cy="4743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Turismo de salud y </w:t>
                                  </w:r>
                                </w:p>
                              </w:txbxContent>
                            </wps:txbx>
                            <wps:bodyPr anchorCtr="0" anchor="ctr" bIns="13950" lIns="13950" spcFirstLastPara="1" rIns="13950" wrap="square" tIns="13950">
                              <a:noAutofit/>
                            </wps:bodyPr>
                          </wps:wsp>
                          <wps:wsp>
                            <wps:cNvSpPr/>
                            <wps:cNvPr id="119" name="Shape 119"/>
                            <wps:spPr>
                              <a:xfrm rot="5284430">
                                <a:off x="3671923" y="1913917"/>
                                <a:ext cx="335039" cy="326391"/>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rot="5284430">
                                <a:off x="3719236" y="1930264"/>
                                <a:ext cx="237122" cy="1958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21" name="Shape 121"/>
                            <wps:spPr>
                              <a:xfrm>
                                <a:off x="3192730" y="2402463"/>
                                <a:ext cx="1332904" cy="523183"/>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3387929" y="2479081"/>
                                <a:ext cx="942506" cy="36994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Turismo de </w:t>
                                  </w:r>
                                </w:p>
                              </w:txbxContent>
                            </wps:txbx>
                            <wps:bodyPr anchorCtr="0" anchor="ctr" bIns="13950" lIns="13950" spcFirstLastPara="1" rIns="13950" wrap="square" tIns="13950">
                              <a:noAutofit/>
                            </wps:bodyPr>
                          </wps:wsp>
                          <wps:wsp>
                            <wps:cNvSpPr/>
                            <wps:cNvPr id="123" name="Shape 123"/>
                            <wps:spPr>
                              <a:xfrm rot="10616489">
                                <a:off x="2754769" y="2551479"/>
                                <a:ext cx="314085" cy="326391"/>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rot="-183511">
                                <a:off x="2848927" y="2614243"/>
                                <a:ext cx="219860" cy="1958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25" name="Shape 125"/>
                            <wps:spPr>
                              <a:xfrm>
                                <a:off x="990602" y="2487592"/>
                                <a:ext cx="1625641" cy="572611"/>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1228672" y="2571449"/>
                                <a:ext cx="1149501" cy="40489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Turismo (propectiva OMT)</w:t>
                                  </w:r>
                                </w:p>
                              </w:txbxContent>
                            </wps:txbx>
                            <wps:bodyPr anchorCtr="0" anchor="ctr" bIns="13950" lIns="13950" spcFirstLastPara="1" rIns="13950" wrap="square" tIns="13950">
                              <a:noAutofit/>
                            </wps:bodyPr>
                          </wps:wsp>
                          <wps:wsp>
                            <wps:cNvSpPr/>
                            <wps:cNvPr id="127" name="Shape 127"/>
                            <wps:spPr>
                              <a:xfrm rot="-6238162">
                                <a:off x="1439832" y="1965007"/>
                                <a:ext cx="405935" cy="326391"/>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rot="4561838">
                                <a:off x="1500609" y="2077796"/>
                                <a:ext cx="308018" cy="1958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29" name="Shape 129"/>
                            <wps:spPr>
                              <a:xfrm>
                                <a:off x="922086" y="1122069"/>
                                <a:ext cx="1096693" cy="626468"/>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1082693" y="1213813"/>
                                <a:ext cx="775479" cy="4429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1"/>
                                      <w:vertAlign w:val="baseline"/>
                                    </w:rPr>
                                    <w:t xml:space="preserve">Turismo de </w:t>
                                  </w:r>
                                </w:p>
                              </w:txbxContent>
                            </wps:txbx>
                            <wps:bodyPr anchorCtr="0" anchor="ctr" bIns="13950" lIns="13950" spcFirstLastPara="1" rIns="13950" wrap="square" tIns="13950">
                              <a:noAutofit/>
                            </wps:bodyPr>
                          </wps:wsp>
                          <wps:wsp>
                            <wps:cNvSpPr/>
                            <wps:cNvPr id="131" name="Shape 131"/>
                            <wps:spPr>
                              <a:xfrm rot="-2160000">
                                <a:off x="1895028" y="834117"/>
                                <a:ext cx="356494" cy="326391"/>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rot="-2160000">
                                <a:off x="1904378" y="928172"/>
                                <a:ext cx="258577" cy="1958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g:grpSp>
                      </wpg:grpSp>
                    </wpg:wgp>
                  </a:graphicData>
                </a:graphic>
              </wp:inline>
            </w:drawing>
          </mc:Choice>
          <mc:Fallback>
            <w:drawing>
              <wp:inline distB="0" distT="0" distL="0" distR="0">
                <wp:extent cx="5486400" cy="3200400"/>
                <wp:effectExtent b="0" l="0" r="0" t="0"/>
                <wp:docPr id="26" name="image29.png"/>
                <a:graphic>
                  <a:graphicData uri="http://schemas.openxmlformats.org/drawingml/2006/picture">
                    <pic:pic>
                      <pic:nvPicPr>
                        <pic:cNvPr id="0" name="image29.png"/>
                        <pic:cNvPicPr preferRelativeResize="0"/>
                      </pic:nvPicPr>
                      <pic:blipFill>
                        <a:blip r:embed="rId38"/>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color w:val="000000"/>
          <w:sz w:val="20"/>
          <w:szCs w:val="20"/>
          <w:rtl w:val="0"/>
        </w:rPr>
        <w:tab/>
        <w:tab/>
      </w:r>
      <w:del w:author="JGOA" w:id="120" w:date="2022-03-19T21:27:00Z">
        <w:r w:rsidDel="00000000" w:rsidR="00000000" w:rsidRPr="00000000">
          <w:rPr>
            <w:color w:val="000000"/>
            <w:sz w:val="20"/>
            <w:szCs w:val="20"/>
            <w:rtl w:val="0"/>
          </w:rPr>
          <w:delText xml:space="preserve">Fuente</w:delText>
        </w:r>
      </w:del>
      <w:ins w:author="JGOA" w:id="120" w:date="2022-03-19T21:27:00Z">
        <w:r w:rsidDel="00000000" w:rsidR="00000000" w:rsidRPr="00000000">
          <w:rPr>
            <w:color w:val="000000"/>
            <w:sz w:val="20"/>
            <w:szCs w:val="20"/>
            <w:rtl w:val="0"/>
          </w:rPr>
          <w:t xml:space="preserve">Nota</w:t>
        </w:r>
      </w:ins>
      <w:r w:rsidDel="00000000" w:rsidR="00000000" w:rsidRPr="00000000">
        <w:rPr>
          <w:color w:val="000000"/>
          <w:sz w:val="20"/>
          <w:szCs w:val="20"/>
          <w:rtl w:val="0"/>
        </w:rPr>
        <w:t xml:space="preserve">. </w:t>
      </w:r>
      <w:ins w:author="JGOA" w:id="121" w:date="2022-03-19T21:28:00Z">
        <w:r w:rsidDel="00000000" w:rsidR="00000000" w:rsidRPr="00000000">
          <w:rPr>
            <w:color w:val="000000"/>
            <w:sz w:val="20"/>
            <w:szCs w:val="20"/>
            <w:rtl w:val="0"/>
          </w:rPr>
          <w:t xml:space="preserve">E</w:t>
        </w:r>
      </w:ins>
      <w:del w:author="JGOA" w:id="121" w:date="2022-03-19T21:28:00Z">
        <w:r w:rsidDel="00000000" w:rsidR="00000000" w:rsidRPr="00000000">
          <w:rPr>
            <w:color w:val="000000"/>
            <w:sz w:val="20"/>
            <w:szCs w:val="20"/>
            <w:rtl w:val="0"/>
          </w:rPr>
          <w:delText xml:space="preserve">e</w:delText>
        </w:r>
      </w:del>
      <w:r w:rsidDel="00000000" w:rsidR="00000000" w:rsidRPr="00000000">
        <w:rPr>
          <w:color w:val="000000"/>
          <w:sz w:val="20"/>
          <w:szCs w:val="20"/>
          <w:rtl w:val="0"/>
        </w:rPr>
        <w:t xml:space="preserve">laborado a partir de los informes de MinCIT, FONTUR, PTP.</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59" w:lineRule="auto"/>
        <w:rPr>
          <w:color w:val="000000"/>
          <w:sz w:val="20"/>
          <w:szCs w:val="20"/>
        </w:rPr>
      </w:pPr>
      <w:r w:rsidDel="00000000" w:rsidR="00000000" w:rsidRPr="00000000">
        <w:rPr>
          <w:rtl w:val="0"/>
        </w:rPr>
      </w:r>
    </w:p>
    <w:p w:rsidR="00000000" w:rsidDel="00000000" w:rsidP="00000000" w:rsidRDefault="00000000" w:rsidRPr="00000000" w14:paraId="000001F6">
      <w:pPr>
        <w:numPr>
          <w:ilvl w:val="0"/>
          <w:numId w:val="5"/>
        </w:numPr>
        <w:pBdr>
          <w:top w:space="0" w:sz="0" w:val="nil"/>
          <w:left w:space="0" w:sz="0" w:val="nil"/>
          <w:bottom w:space="0" w:sz="0" w:val="nil"/>
          <w:right w:space="0" w:sz="0" w:val="nil"/>
          <w:between w:space="0" w:sz="0" w:val="nil"/>
        </w:pBdr>
        <w:ind w:left="709" w:hanging="283"/>
        <w:jc w:val="both"/>
        <w:rPr>
          <w:color w:val="000000"/>
          <w:sz w:val="20"/>
          <w:szCs w:val="20"/>
        </w:rPr>
      </w:pPr>
      <w:commentRangeStart w:id="16"/>
      <w:r w:rsidDel="00000000" w:rsidR="00000000" w:rsidRPr="00000000">
        <w:rPr>
          <w:b w:val="1"/>
          <w:color w:val="000000"/>
          <w:sz w:val="20"/>
          <w:szCs w:val="20"/>
          <w:rtl w:val="0"/>
        </w:rPr>
        <w:t xml:space="preserve">Turismo cultural:</w:t>
      </w:r>
      <w:r w:rsidDel="00000000" w:rsidR="00000000" w:rsidRPr="00000000">
        <w:rPr>
          <w:color w:val="000000"/>
          <w:sz w:val="20"/>
          <w:szCs w:val="20"/>
          <w:rtl w:val="0"/>
        </w:rPr>
        <w:t xml:space="preserve"> según la OMT (2018), el turismo cultural es “un tipo de actividad turística en la que la motivación esencial del visitante es aprender, descubrir, experimentar y consumir atractivos o productos culturales tangibles e intangibles en un destino turístico. Según F</w:t>
      </w:r>
      <w:ins w:author="JGOA" w:id="122" w:date="2022-03-19T21:28:00Z">
        <w:r w:rsidDel="00000000" w:rsidR="00000000" w:rsidRPr="00000000">
          <w:rPr>
            <w:color w:val="000000"/>
            <w:sz w:val="20"/>
            <w:szCs w:val="20"/>
            <w:rtl w:val="0"/>
          </w:rPr>
          <w:t xml:space="preserve">ontur</w:t>
        </w:r>
      </w:ins>
      <w:del w:author="JGOA" w:id="122" w:date="2022-03-19T21:28:00Z">
        <w:r w:rsidDel="00000000" w:rsidR="00000000" w:rsidRPr="00000000">
          <w:rPr>
            <w:color w:val="000000"/>
            <w:sz w:val="20"/>
            <w:szCs w:val="20"/>
            <w:rtl w:val="0"/>
          </w:rPr>
          <w:delText xml:space="preserve">ONTUR</w:delText>
        </w:r>
      </w:del>
      <w:r w:rsidDel="00000000" w:rsidR="00000000" w:rsidRPr="00000000">
        <w:rPr>
          <w:color w:val="000000"/>
          <w:sz w:val="20"/>
          <w:szCs w:val="20"/>
          <w:rtl w:val="0"/>
        </w:rPr>
        <w:t xml:space="preserve"> (2016) en promedio el gasto asociado al turismo cultural oscila entre USD</w:t>
      </w:r>
      <w:del w:author="JGOA" w:id="123" w:date="2022-03-19T21:28:00Z">
        <w:r w:rsidDel="00000000" w:rsidR="00000000" w:rsidRPr="00000000">
          <w:rPr>
            <w:color w:val="000000"/>
            <w:sz w:val="20"/>
            <w:szCs w:val="20"/>
            <w:rtl w:val="0"/>
          </w:rPr>
          <w:delText xml:space="preserve"> $</w:delText>
        </w:r>
      </w:del>
      <w:r w:rsidDel="00000000" w:rsidR="00000000" w:rsidRPr="00000000">
        <w:rPr>
          <w:color w:val="000000"/>
          <w:sz w:val="20"/>
          <w:szCs w:val="20"/>
          <w:rtl w:val="0"/>
        </w:rPr>
        <w:t xml:space="preserve">1.870 y USD $3.140, dependiendo del destino. El turismo cultural se proyecta como un impulsor de las empresas creativas, para el desarrollo de la economía naranja, las expresiones y bienes del patrimonio material e inmaterial, las festividades y eventos, así como el </w:t>
      </w:r>
      <w:del w:author="JGOA" w:id="124" w:date="2022-03-19T21:28:00Z">
        <w:r w:rsidDel="00000000" w:rsidR="00000000" w:rsidRPr="00000000">
          <w:rPr>
            <w:color w:val="000000"/>
            <w:sz w:val="20"/>
            <w:szCs w:val="20"/>
            <w:rtl w:val="0"/>
          </w:rPr>
          <w:delText xml:space="preserve">Etnoturismo </w:delText>
        </w:r>
      </w:del>
      <w:ins w:author="JGOA" w:id="124" w:date="2022-03-19T21:28:00Z">
        <w:r w:rsidDel="00000000" w:rsidR="00000000" w:rsidRPr="00000000">
          <w:rPr>
            <w:color w:val="000000"/>
            <w:sz w:val="20"/>
            <w:szCs w:val="20"/>
            <w:rtl w:val="0"/>
          </w:rPr>
          <w:t xml:space="preserve">etnoturismo </w:t>
        </w:r>
      </w:ins>
      <w:r w:rsidDel="00000000" w:rsidR="00000000" w:rsidRPr="00000000">
        <w:rPr>
          <w:color w:val="000000"/>
          <w:sz w:val="20"/>
          <w:szCs w:val="20"/>
          <w:rtl w:val="0"/>
        </w:rPr>
        <w:t xml:space="preserve">que cada día gana más adeptos. </w:t>
      </w:r>
    </w:p>
    <w:p w:rsidR="00000000" w:rsidDel="00000000" w:rsidP="00000000" w:rsidRDefault="00000000" w:rsidRPr="00000000" w14:paraId="000001F7">
      <w:pPr>
        <w:pBdr>
          <w:top w:space="0" w:sz="0" w:val="nil"/>
          <w:left w:space="0" w:sz="0" w:val="nil"/>
          <w:bottom w:space="0" w:sz="0" w:val="nil"/>
          <w:right w:space="0" w:sz="0" w:val="nil"/>
          <w:between w:space="0" w:sz="0" w:val="nil"/>
        </w:pBdr>
        <w:ind w:left="709" w:firstLine="0"/>
        <w:jc w:val="center"/>
        <w:rPr>
          <w:color w:val="000000"/>
          <w:sz w:val="20"/>
          <w:szCs w:val="20"/>
        </w:rPr>
      </w:pPr>
      <w:r w:rsidDel="00000000" w:rsidR="00000000" w:rsidRPr="00000000">
        <w:rPr>
          <w:color w:val="000000"/>
          <w:sz w:val="20"/>
          <w:szCs w:val="20"/>
        </w:rPr>
        <w:drawing>
          <wp:inline distB="0" distT="0" distL="0" distR="0">
            <wp:extent cx="2038656" cy="1445835"/>
            <wp:effectExtent b="0" l="0" r="0" t="0"/>
            <wp:docPr descr="Dibujado a mano 20 de julio - independencia de colombia ilustración vector gratuito" id="52" name="image38.jpg"/>
            <a:graphic>
              <a:graphicData uri="http://schemas.openxmlformats.org/drawingml/2006/picture">
                <pic:pic>
                  <pic:nvPicPr>
                    <pic:cNvPr descr="Dibujado a mano 20 de julio - independencia de colombia ilustración vector gratuito" id="0" name="image38.jpg"/>
                    <pic:cNvPicPr preferRelativeResize="0"/>
                  </pic:nvPicPr>
                  <pic:blipFill>
                    <a:blip r:embed="rId39"/>
                    <a:srcRect b="0" l="0" r="0" t="29077"/>
                    <a:stretch>
                      <a:fillRect/>
                    </a:stretch>
                  </pic:blipFill>
                  <pic:spPr>
                    <a:xfrm>
                      <a:off x="0" y="0"/>
                      <a:ext cx="2038656" cy="1445835"/>
                    </a:xfrm>
                    <a:prstGeom prst="rect"/>
                    <a:ln/>
                  </pic:spPr>
                </pic:pic>
              </a:graphicData>
            </a:graphic>
          </wp:inline>
        </w:drawing>
      </w:r>
      <w:r w:rsidDel="00000000" w:rsidR="00000000" w:rsidRPr="00000000">
        <w:rPr>
          <w:color w:val="000000"/>
          <w:sz w:val="20"/>
          <w:szCs w:val="20"/>
          <w:rtl w:val="0"/>
        </w:rPr>
        <w:t xml:space="preserv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ind w:left="709" w:firstLine="0"/>
        <w:jc w:val="both"/>
        <w:rPr>
          <w:color w:val="000000"/>
          <w:sz w:val="20"/>
          <w:szCs w:val="20"/>
        </w:rPr>
      </w:pPr>
      <w:r w:rsidDel="00000000" w:rsidR="00000000" w:rsidRPr="00000000">
        <w:rPr>
          <w:color w:val="000000"/>
          <w:sz w:val="20"/>
          <w:szCs w:val="20"/>
          <w:rtl w:val="0"/>
        </w:rPr>
        <w:t xml:space="preserve">A continuación, </w:t>
      </w:r>
      <w:del w:author="JGOA" w:id="125" w:date="2022-03-19T21:28:00Z">
        <w:r w:rsidDel="00000000" w:rsidR="00000000" w:rsidRPr="00000000">
          <w:rPr>
            <w:color w:val="000000"/>
            <w:sz w:val="20"/>
            <w:szCs w:val="20"/>
            <w:rtl w:val="0"/>
          </w:rPr>
          <w:delText xml:space="preserve">encontrarás </w:delText>
        </w:r>
      </w:del>
      <w:ins w:author="JGOA" w:id="125" w:date="2022-03-19T21:28:00Z">
        <w:r w:rsidDel="00000000" w:rsidR="00000000" w:rsidRPr="00000000">
          <w:rPr>
            <w:color w:val="000000"/>
            <w:sz w:val="20"/>
            <w:szCs w:val="20"/>
            <w:rtl w:val="0"/>
          </w:rPr>
          <w:t xml:space="preserve">se expone </w:t>
        </w:r>
      </w:ins>
      <w:r w:rsidDel="00000000" w:rsidR="00000000" w:rsidRPr="00000000">
        <w:rPr>
          <w:color w:val="000000"/>
          <w:sz w:val="20"/>
          <w:szCs w:val="20"/>
          <w:rtl w:val="0"/>
        </w:rPr>
        <w:t xml:space="preserve">más información sobre la oferta de productos y subproductos que se encuentran catalogados como </w:t>
      </w:r>
      <w:del w:author="JGOA" w:id="126" w:date="2022-03-19T21:29:00Z">
        <w:r w:rsidDel="00000000" w:rsidR="00000000" w:rsidRPr="00000000">
          <w:rPr>
            <w:color w:val="000000"/>
            <w:sz w:val="20"/>
            <w:szCs w:val="20"/>
            <w:rtl w:val="0"/>
          </w:rPr>
          <w:delText xml:space="preserve">Turismo </w:delText>
        </w:r>
      </w:del>
      <w:ins w:author="JGOA" w:id="126" w:date="2022-03-19T21:29:00Z">
        <w:r w:rsidDel="00000000" w:rsidR="00000000" w:rsidRPr="00000000">
          <w:rPr>
            <w:color w:val="000000"/>
            <w:sz w:val="20"/>
            <w:szCs w:val="20"/>
            <w:rtl w:val="0"/>
          </w:rPr>
          <w:t xml:space="preserve">turismo </w:t>
        </w:r>
      </w:ins>
      <w:del w:author="JGOA" w:id="127" w:date="2022-03-19T21:29:00Z">
        <w:r w:rsidDel="00000000" w:rsidR="00000000" w:rsidRPr="00000000">
          <w:rPr>
            <w:color w:val="000000"/>
            <w:sz w:val="20"/>
            <w:szCs w:val="20"/>
            <w:rtl w:val="0"/>
          </w:rPr>
          <w:delText xml:space="preserve">Cultural </w:delText>
        </w:r>
      </w:del>
      <w:ins w:author="JGOA" w:id="127" w:date="2022-03-19T21:29:00Z">
        <w:r w:rsidDel="00000000" w:rsidR="00000000" w:rsidRPr="00000000">
          <w:rPr>
            <w:color w:val="000000"/>
            <w:sz w:val="20"/>
            <w:szCs w:val="20"/>
            <w:rtl w:val="0"/>
          </w:rPr>
          <w:t xml:space="preserve">cultural </w:t>
        </w:r>
      </w:ins>
      <w:r w:rsidDel="00000000" w:rsidR="00000000" w:rsidRPr="00000000">
        <w:rPr>
          <w:color w:val="000000"/>
          <w:sz w:val="20"/>
          <w:szCs w:val="20"/>
          <w:rtl w:val="0"/>
        </w:rPr>
        <w:t xml:space="preserve">en Colombia:</w:t>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709" w:firstLine="0"/>
        <w:jc w:val="both"/>
        <w:rPr>
          <w:color w:val="000000"/>
          <w:sz w:val="20"/>
          <w:szCs w:val="20"/>
        </w:rPr>
      </w:pPr>
      <w:commentRangeStart w:id="17"/>
      <w:r w:rsidDel="00000000" w:rsidR="00000000" w:rsidRPr="00000000">
        <w:rPr>
          <w:color w:val="000000"/>
          <w:sz w:val="20"/>
          <w:szCs w:val="20"/>
          <w:rtl w:val="0"/>
        </w:rPr>
        <w:t xml:space="preserve"> </w:t>
      </w:r>
      <w:commentRangeEnd w:id="17"/>
      <w:r w:rsidDel="00000000" w:rsidR="00000000" w:rsidRPr="00000000">
        <w:commentReference w:id="17"/>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254000</wp:posOffset>
                </wp:positionV>
                <wp:extent cx="5626100" cy="914400"/>
                <wp:effectExtent b="0" l="0" r="0" t="0"/>
                <wp:wrapTopAndBottom distB="0" distT="0"/>
                <wp:docPr id="43" name=""/>
                <a:graphic>
                  <a:graphicData uri="http://schemas.microsoft.com/office/word/2010/wordprocessingShape">
                    <wps:wsp>
                      <wps:cNvSpPr/>
                      <wps:cNvPr id="149" name="Shape 149"/>
                      <wps:spPr>
                        <a:xfrm>
                          <a:off x="2545650" y="3335500"/>
                          <a:ext cx="5600700" cy="889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DI_CF01_2.5_Turismo_Cultural_Infografia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254000</wp:posOffset>
                </wp:positionV>
                <wp:extent cx="5626100" cy="914400"/>
                <wp:effectExtent b="0" l="0" r="0" t="0"/>
                <wp:wrapTopAndBottom distB="0" distT="0"/>
                <wp:docPr id="43" name="image54.png"/>
                <a:graphic>
                  <a:graphicData uri="http://schemas.openxmlformats.org/drawingml/2006/picture">
                    <pic:pic>
                      <pic:nvPicPr>
                        <pic:cNvPr id="0" name="image54.png"/>
                        <pic:cNvPicPr preferRelativeResize="0"/>
                      </pic:nvPicPr>
                      <pic:blipFill>
                        <a:blip r:embed="rId40"/>
                        <a:srcRect/>
                        <a:stretch>
                          <a:fillRect/>
                        </a:stretch>
                      </pic:blipFill>
                      <pic:spPr>
                        <a:xfrm>
                          <a:off x="0" y="0"/>
                          <a:ext cx="5626100" cy="914400"/>
                        </a:xfrm>
                        <a:prstGeom prst="rect"/>
                        <a:ln/>
                      </pic:spPr>
                    </pic:pic>
                  </a:graphicData>
                </a:graphic>
              </wp:anchor>
            </w:drawing>
          </mc:Fallback>
        </mc:AlternateContent>
      </w:r>
    </w:p>
    <w:p w:rsidR="00000000" w:rsidDel="00000000" w:rsidP="00000000" w:rsidRDefault="00000000" w:rsidRPr="00000000" w14:paraId="00000200">
      <w:pPr>
        <w:pBdr>
          <w:top w:space="0" w:sz="0" w:val="nil"/>
          <w:left w:space="0" w:sz="0" w:val="nil"/>
          <w:bottom w:space="0" w:sz="0" w:val="nil"/>
          <w:right w:space="0" w:sz="0" w:val="nil"/>
          <w:between w:space="0" w:sz="0" w:val="nil"/>
        </w:pBdr>
        <w:ind w:left="709" w:firstLine="0"/>
        <w:jc w:val="both"/>
        <w:rPr>
          <w:color w:val="000000"/>
          <w:sz w:val="20"/>
          <w:szCs w:val="20"/>
        </w:rPr>
      </w:pPr>
      <w:r w:rsidDel="00000000" w:rsidR="00000000" w:rsidRPr="00000000">
        <w:rPr>
          <w:rtl w:val="0"/>
        </w:rPr>
      </w:r>
    </w:p>
    <w:p w:rsidR="00000000" w:rsidDel="00000000" w:rsidP="00000000" w:rsidRDefault="00000000" w:rsidRPr="00000000" w14:paraId="00000201">
      <w:pPr>
        <w:numPr>
          <w:ilvl w:val="0"/>
          <w:numId w:val="5"/>
        </w:numPr>
        <w:pBdr>
          <w:top w:space="0" w:sz="0" w:val="nil"/>
          <w:left w:space="0" w:sz="0" w:val="nil"/>
          <w:bottom w:space="0" w:sz="0" w:val="nil"/>
          <w:right w:space="0" w:sz="0" w:val="nil"/>
          <w:between w:space="0" w:sz="0" w:val="nil"/>
        </w:pBdr>
        <w:spacing w:after="240" w:lineRule="auto"/>
        <w:ind w:left="709" w:hanging="283"/>
        <w:jc w:val="both"/>
        <w:rPr>
          <w:color w:val="000000"/>
          <w:sz w:val="20"/>
          <w:szCs w:val="20"/>
        </w:rPr>
      </w:pPr>
      <w:r w:rsidDel="00000000" w:rsidR="00000000" w:rsidRPr="00000000">
        <w:rPr>
          <w:b w:val="1"/>
          <w:color w:val="000000"/>
          <w:sz w:val="20"/>
          <w:szCs w:val="20"/>
          <w:rtl w:val="0"/>
        </w:rPr>
        <w:t xml:space="preserve">Turismo de naturaleza</w:t>
      </w:r>
      <w:r w:rsidDel="00000000" w:rsidR="00000000" w:rsidRPr="00000000">
        <w:rPr>
          <w:color w:val="000000"/>
          <w:sz w:val="20"/>
          <w:szCs w:val="20"/>
          <w:rtl w:val="0"/>
        </w:rPr>
        <w:t xml:space="preserve">: Colombia está entre los 17 países mega</w:t>
      </w:r>
      <w:del w:author="JGOA" w:id="128" w:date="2022-03-19T21:29:00Z">
        <w:r w:rsidDel="00000000" w:rsidR="00000000" w:rsidRPr="00000000">
          <w:rPr>
            <w:color w:val="000000"/>
            <w:sz w:val="20"/>
            <w:szCs w:val="20"/>
            <w:rtl w:val="0"/>
          </w:rPr>
          <w:delText xml:space="preserve"> </w:delText>
        </w:r>
      </w:del>
      <w:r w:rsidDel="00000000" w:rsidR="00000000" w:rsidRPr="00000000">
        <w:rPr>
          <w:color w:val="000000"/>
          <w:sz w:val="20"/>
          <w:szCs w:val="20"/>
          <w:rtl w:val="0"/>
        </w:rPr>
        <w:t xml:space="preserve">diversos del planeta, se viene consolidando una oferta especializada en torno al ecoturismo en áreas protegidas, turismo de aventura, agroturismo, turismo rural, ecoturismo y turismo científico. En esta materia, el país cuenta con oportunidades para el desarrollo del turismo ecuestre, náutico, actividades de buceo, pesca deportiva, senderismo y la observación de flora y fauna, en particular el avistamiento de aves, al ser el segundo país más biodiverso del mundo en estas especies.</w:t>
      </w:r>
    </w:p>
    <w:p w:rsidR="00000000" w:rsidDel="00000000" w:rsidP="00000000" w:rsidRDefault="00000000" w:rsidRPr="00000000" w14:paraId="00000202">
      <w:pPr>
        <w:spacing w:after="240" w:before="240" w:lineRule="auto"/>
        <w:jc w:val="center"/>
        <w:rPr>
          <w:color w:val="000000"/>
          <w:sz w:val="20"/>
          <w:szCs w:val="20"/>
        </w:rPr>
      </w:pPr>
      <w:commentRangeStart w:id="18"/>
      <w:r w:rsidDel="00000000" w:rsidR="00000000" w:rsidRPr="00000000">
        <w:rPr>
          <w:sz w:val="20"/>
          <w:szCs w:val="20"/>
        </w:rPr>
        <w:drawing>
          <wp:inline distB="0" distT="0" distL="0" distR="0">
            <wp:extent cx="3524161" cy="2349440"/>
            <wp:effectExtent b="0" l="0" r="0" t="0"/>
            <wp:docPr descr="Tienda de campaña al aire libre con mochila montaña y río bajo cielo nublado vector gratuito" id="50" name="image31.jpg"/>
            <a:graphic>
              <a:graphicData uri="http://schemas.openxmlformats.org/drawingml/2006/picture">
                <pic:pic>
                  <pic:nvPicPr>
                    <pic:cNvPr descr="Tienda de campaña al aire libre con mochila montaña y río bajo cielo nublado vector gratuito" id="0" name="image31.jpg"/>
                    <pic:cNvPicPr preferRelativeResize="0"/>
                  </pic:nvPicPr>
                  <pic:blipFill>
                    <a:blip r:embed="rId41"/>
                    <a:srcRect b="0" l="0" r="0" t="0"/>
                    <a:stretch>
                      <a:fillRect/>
                    </a:stretch>
                  </pic:blipFill>
                  <pic:spPr>
                    <a:xfrm>
                      <a:off x="0" y="0"/>
                      <a:ext cx="3524161" cy="234944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03">
      <w:pPr>
        <w:spacing w:after="240" w:before="240" w:lineRule="auto"/>
        <w:jc w:val="both"/>
        <w:rPr>
          <w:color w:val="000000"/>
          <w:sz w:val="20"/>
          <w:szCs w:val="20"/>
        </w:rPr>
      </w:pPr>
      <w:r w:rsidDel="00000000" w:rsidR="00000000" w:rsidRPr="00000000">
        <w:rPr>
          <w:color w:val="000000"/>
          <w:sz w:val="20"/>
          <w:szCs w:val="20"/>
          <w:rtl w:val="0"/>
        </w:rPr>
        <w:t xml:space="preserve">Este hecho, asociado al alto gasto que generan estas actividades, constituyen una gran posibilidad para desarrollar procesos sostenibles que ofrezcan un alto impacto económico para las regiones. De acuerdo con Procolombia (2017), el gasto promedio de un turista de avistamiento de aves es hasta de USD</w:t>
      </w:r>
      <w:del w:author="JGOA" w:id="129" w:date="2022-03-19T21:29:00Z">
        <w:r w:rsidDel="00000000" w:rsidR="00000000" w:rsidRPr="00000000">
          <w:rPr>
            <w:color w:val="000000"/>
            <w:sz w:val="20"/>
            <w:szCs w:val="20"/>
            <w:rtl w:val="0"/>
          </w:rPr>
          <w:delText xml:space="preserve"> </w:delText>
        </w:r>
      </w:del>
      <w:r w:rsidDel="00000000" w:rsidR="00000000" w:rsidRPr="00000000">
        <w:rPr>
          <w:color w:val="000000"/>
          <w:sz w:val="20"/>
          <w:szCs w:val="20"/>
          <w:rtl w:val="0"/>
        </w:rPr>
        <w:t xml:space="preserve">$3.000 por visita. Siendo Colombia líder en el avistamiento de aves por la innumerable cantidad de aves en todo el territorio, se está visualizando esta actividad como un producto turístico de amplio desarrollo.</w:t>
      </w:r>
    </w:p>
    <w:p w:rsidR="00000000" w:rsidDel="00000000" w:rsidP="00000000" w:rsidRDefault="00000000" w:rsidRPr="00000000" w14:paraId="00000204">
      <w:pPr>
        <w:spacing w:after="240" w:before="240" w:lineRule="auto"/>
        <w:jc w:val="both"/>
        <w:rPr>
          <w:color w:val="000000"/>
          <w:sz w:val="20"/>
          <w:szCs w:val="20"/>
        </w:rPr>
      </w:pPr>
      <w:r w:rsidDel="00000000" w:rsidR="00000000" w:rsidRPr="00000000">
        <w:rPr>
          <w:color w:val="000000"/>
          <w:sz w:val="20"/>
          <w:szCs w:val="20"/>
          <w:rtl w:val="0"/>
        </w:rPr>
        <w:t xml:space="preserve">En el siguiente gráfico se aprecia</w:t>
      </w:r>
      <w:ins w:author="JGOA" w:id="130" w:date="2022-03-19T21:29:00Z">
        <w:r w:rsidDel="00000000" w:rsidR="00000000" w:rsidRPr="00000000">
          <w:rPr>
            <w:color w:val="000000"/>
            <w:sz w:val="20"/>
            <w:szCs w:val="20"/>
            <w:rtl w:val="0"/>
          </w:rPr>
          <w:t xml:space="preserve">n</w:t>
        </w:r>
      </w:ins>
      <w:r w:rsidDel="00000000" w:rsidR="00000000" w:rsidRPr="00000000">
        <w:rPr>
          <w:color w:val="000000"/>
          <w:sz w:val="20"/>
          <w:szCs w:val="20"/>
          <w:rtl w:val="0"/>
        </w:rPr>
        <w:t xml:space="preserve"> cuáles son los productos y subproductos turísticos enmarcados en el turismo de naturaleza:</w:t>
      </w:r>
      <w:commentRangeStart w:id="19"/>
      <w:r w:rsidDel="00000000" w:rsidR="00000000" w:rsidRPr="00000000">
        <w:rPr>
          <w:rtl w:val="0"/>
        </w:rPr>
      </w:r>
    </w:p>
    <w:p w:rsidR="00000000" w:rsidDel="00000000" w:rsidP="00000000" w:rsidRDefault="00000000" w:rsidRPr="00000000" w14:paraId="00000205">
      <w:pPr>
        <w:spacing w:after="240" w:before="240" w:lineRule="auto"/>
        <w:jc w:val="both"/>
        <w:rPr>
          <w:color w:val="000000"/>
          <w:sz w:val="20"/>
          <w:szCs w:val="20"/>
        </w:rPr>
      </w:pPr>
      <w:commentRangeEnd w:id="19"/>
      <w:r w:rsidDel="00000000" w:rsidR="00000000" w:rsidRPr="00000000">
        <w:commentReference w:id="19"/>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5619750" cy="723900"/>
                <wp:effectExtent b="0" l="0" r="0" t="0"/>
                <wp:wrapTopAndBottom distB="0" distT="0"/>
                <wp:docPr id="41" name=""/>
                <a:graphic>
                  <a:graphicData uri="http://schemas.microsoft.com/office/word/2010/wordprocessingShape">
                    <wps:wsp>
                      <wps:cNvSpPr/>
                      <wps:cNvPr id="147" name="Shape 147"/>
                      <wps:spPr>
                        <a:xfrm>
                          <a:off x="2548825" y="3430750"/>
                          <a:ext cx="5594350" cy="6985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DI_CF01_2.5A_Turismo_Naturaleza_Infografia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5619750" cy="723900"/>
                <wp:effectExtent b="0" l="0" r="0" t="0"/>
                <wp:wrapTopAndBottom distB="0" distT="0"/>
                <wp:docPr id="41" name="image52.png"/>
                <a:graphic>
                  <a:graphicData uri="http://schemas.openxmlformats.org/drawingml/2006/picture">
                    <pic:pic>
                      <pic:nvPicPr>
                        <pic:cNvPr id="0" name="image52.png"/>
                        <pic:cNvPicPr preferRelativeResize="0"/>
                      </pic:nvPicPr>
                      <pic:blipFill>
                        <a:blip r:embed="rId42"/>
                        <a:srcRect/>
                        <a:stretch>
                          <a:fillRect/>
                        </a:stretch>
                      </pic:blipFill>
                      <pic:spPr>
                        <a:xfrm>
                          <a:off x="0" y="0"/>
                          <a:ext cx="5619750" cy="723900"/>
                        </a:xfrm>
                        <a:prstGeom prst="rect"/>
                        <a:ln/>
                      </pic:spPr>
                    </pic:pic>
                  </a:graphicData>
                </a:graphic>
              </wp:anchor>
            </w:drawing>
          </mc:Fallback>
        </mc:AlternateConten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240" w:lineRule="auto"/>
        <w:ind w:left="709" w:hanging="283"/>
        <w:rPr>
          <w:color w:val="000000"/>
          <w:sz w:val="20"/>
          <w:szCs w:val="20"/>
        </w:rPr>
      </w:pPr>
      <w:r w:rsidDel="00000000" w:rsidR="00000000" w:rsidRPr="00000000">
        <w:rPr>
          <w:rtl w:val="0"/>
        </w:rPr>
      </w:r>
    </w:p>
    <w:p w:rsidR="00000000" w:rsidDel="00000000" w:rsidP="00000000" w:rsidRDefault="00000000" w:rsidRPr="00000000" w14:paraId="00000207">
      <w:pPr>
        <w:numPr>
          <w:ilvl w:val="0"/>
          <w:numId w:val="5"/>
        </w:numPr>
        <w:pBdr>
          <w:top w:space="0" w:sz="0" w:val="nil"/>
          <w:left w:space="0" w:sz="0" w:val="nil"/>
          <w:bottom w:space="0" w:sz="0" w:val="nil"/>
          <w:right w:space="0" w:sz="0" w:val="nil"/>
          <w:between w:space="0" w:sz="0" w:val="nil"/>
        </w:pBdr>
        <w:spacing w:after="240" w:lineRule="auto"/>
        <w:ind w:left="709" w:hanging="283"/>
        <w:jc w:val="both"/>
        <w:rPr>
          <w:color w:val="000000"/>
          <w:sz w:val="20"/>
          <w:szCs w:val="20"/>
        </w:rPr>
      </w:pPr>
      <w:commentRangeStart w:id="20"/>
      <w:r w:rsidDel="00000000" w:rsidR="00000000" w:rsidRPr="00000000">
        <w:rPr>
          <w:b w:val="1"/>
          <w:color w:val="000000"/>
          <w:sz w:val="20"/>
          <w:szCs w:val="20"/>
          <w:rtl w:val="0"/>
        </w:rPr>
        <w:t xml:space="preserve">Turismo de salud y bienestar:</w:t>
      </w:r>
      <w:r w:rsidDel="00000000" w:rsidR="00000000" w:rsidRPr="00000000">
        <w:rPr>
          <w:color w:val="000000"/>
          <w:sz w:val="20"/>
          <w:szCs w:val="20"/>
          <w:rtl w:val="0"/>
        </w:rPr>
        <w:t xml:space="preserve"> según el Programa de Transformación Productiva (PTP), de MinCIT, el turismo de salud y bienestar comprende los viajes por tratamientos con énfasis en medicina preventiva, curativa, intervenciones médicas, odontológicas y estéticas; igualmente incluye los desplazamientos de los viajeros por motivos de ocio en búsqueda de tratamientos alternativos y terapéuticos. Colombia viene posicionando destinos de forma continuada, en estos segmentos dadas sus ventajas competitivas de costo y excelencia en mano de obra calificada. Igualmente, el desarrollo existente de oferta como </w:t>
      </w:r>
      <w:r w:rsidDel="00000000" w:rsidR="00000000" w:rsidRPr="00000000">
        <w:rPr>
          <w:i w:val="1"/>
          <w:color w:val="000000"/>
          <w:sz w:val="20"/>
          <w:szCs w:val="20"/>
          <w:rtl w:val="0"/>
          <w:rPrChange w:author="JGOA" w:id="131" w:date="2022-03-19T21:29:00Z">
            <w:rPr>
              <w:color w:val="000000"/>
              <w:sz w:val="20"/>
              <w:szCs w:val="20"/>
            </w:rPr>
          </w:rPrChange>
        </w:rPr>
        <w:t xml:space="preserve">spa</w:t>
      </w:r>
      <w:r w:rsidDel="00000000" w:rsidR="00000000" w:rsidRPr="00000000">
        <w:rPr>
          <w:color w:val="000000"/>
          <w:sz w:val="20"/>
          <w:szCs w:val="20"/>
          <w:rtl w:val="0"/>
        </w:rPr>
        <w:t xml:space="preserve">, el termalismo y la talasoterapia, que cuentan con múltiples atractivos y servicios en diferentes zonas del país, marcan una oportunidad para este tipo de turismo. </w:t>
      </w:r>
    </w:p>
    <w:p w:rsidR="00000000" w:rsidDel="00000000" w:rsidP="00000000" w:rsidRDefault="00000000" w:rsidRPr="00000000" w14:paraId="00000208">
      <w:pPr>
        <w:spacing w:after="240" w:before="240" w:lineRule="auto"/>
        <w:rPr>
          <w:color w:val="000000"/>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240" w:lineRule="auto"/>
        <w:ind w:left="709" w:firstLine="0"/>
        <w:rPr>
          <w:color w:val="000000"/>
          <w:sz w:val="20"/>
          <w:szCs w:val="20"/>
        </w:rPr>
      </w:pPr>
      <w:r w:rsidDel="00000000" w:rsidR="00000000" w:rsidRPr="00000000">
        <w:rPr>
          <w:color w:val="000000"/>
          <w:sz w:val="20"/>
          <w:szCs w:val="20"/>
        </w:rPr>
        <w:drawing>
          <wp:inline distB="0" distT="0" distL="0" distR="0">
            <wp:extent cx="4728554" cy="3152369"/>
            <wp:effectExtent b="0" l="0" r="0" t="0"/>
            <wp:docPr descr="Yoga relajarse en verano tropical, ilustración vectorial. estilo de vida de personaje de chica plana, meditación de mujer joven para relajación corporal, vacaciones en el mar al aire libre. persona feliz sentada cerca de la casa de playa, pájaro tropical. Vector Premium " id="53" name="image37.jpg"/>
            <a:graphic>
              <a:graphicData uri="http://schemas.openxmlformats.org/drawingml/2006/picture">
                <pic:pic>
                  <pic:nvPicPr>
                    <pic:cNvPr descr="Yoga relajarse en verano tropical, ilustración vectorial. estilo de vida de personaje de chica plana, meditación de mujer joven para relajación corporal, vacaciones en el mar al aire libre. persona feliz sentada cerca de la casa de playa, pájaro tropical. Vector Premium " id="0" name="image37.jpg"/>
                    <pic:cNvPicPr preferRelativeResize="0"/>
                  </pic:nvPicPr>
                  <pic:blipFill>
                    <a:blip r:embed="rId43"/>
                    <a:srcRect b="0" l="0" r="0" t="0"/>
                    <a:stretch>
                      <a:fillRect/>
                    </a:stretch>
                  </pic:blipFill>
                  <pic:spPr>
                    <a:xfrm>
                      <a:off x="0" y="0"/>
                      <a:ext cx="4728554" cy="3152369"/>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709" w:firstLine="0"/>
        <w:rPr>
          <w:color w:val="000000"/>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709"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amplían la información sobre los productos y subproductos asociado</w:t>
      </w:r>
      <w:ins w:author="JGOA" w:id="132" w:date="2022-03-19T21:29:00Z">
        <w:r w:rsidDel="00000000" w:rsidR="00000000" w:rsidRPr="00000000">
          <w:rPr>
            <w:color w:val="000000"/>
            <w:sz w:val="20"/>
            <w:szCs w:val="20"/>
            <w:rtl w:val="0"/>
          </w:rPr>
          <w:t xml:space="preserve">s</w:t>
        </w:r>
      </w:ins>
      <w:r w:rsidDel="00000000" w:rsidR="00000000" w:rsidRPr="00000000">
        <w:rPr>
          <w:color w:val="000000"/>
          <w:sz w:val="20"/>
          <w:szCs w:val="20"/>
          <w:rtl w:val="0"/>
        </w:rPr>
        <w:t xml:space="preserve"> al </w:t>
      </w:r>
      <w:del w:author="JGOA" w:id="133" w:date="2022-03-19T21:29:00Z">
        <w:r w:rsidDel="00000000" w:rsidR="00000000" w:rsidRPr="00000000">
          <w:rPr>
            <w:color w:val="000000"/>
            <w:sz w:val="20"/>
            <w:szCs w:val="20"/>
            <w:rtl w:val="0"/>
          </w:rPr>
          <w:delText xml:space="preserve">Turismo </w:delText>
        </w:r>
      </w:del>
      <w:ins w:author="JGOA" w:id="133" w:date="2022-03-19T21:29:00Z">
        <w:r w:rsidDel="00000000" w:rsidR="00000000" w:rsidRPr="00000000">
          <w:rPr>
            <w:color w:val="000000"/>
            <w:sz w:val="20"/>
            <w:szCs w:val="20"/>
            <w:rtl w:val="0"/>
          </w:rPr>
          <w:t xml:space="preserve">turismo </w:t>
        </w:r>
      </w:ins>
      <w:r w:rsidDel="00000000" w:rsidR="00000000" w:rsidRPr="00000000">
        <w:rPr>
          <w:color w:val="000000"/>
          <w:sz w:val="20"/>
          <w:szCs w:val="20"/>
          <w:rtl w:val="0"/>
        </w:rPr>
        <w:t xml:space="preserve">de salud y bienestar:</w:t>
      </w:r>
      <w:commentRangeStart w:id="21"/>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240" w:lineRule="auto"/>
        <w:ind w:left="709" w:firstLine="0"/>
        <w:rPr>
          <w:color w:val="000000"/>
          <w:sz w:val="20"/>
          <w:szCs w:val="20"/>
        </w:rPr>
      </w:pPr>
      <w:commentRangeEnd w:id="21"/>
      <w:r w:rsidDel="00000000" w:rsidR="00000000" w:rsidRPr="00000000">
        <w:commentReference w:id="2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241300</wp:posOffset>
                </wp:positionV>
                <wp:extent cx="5523230" cy="626745"/>
                <wp:effectExtent b="0" l="0" r="0" t="0"/>
                <wp:wrapTopAndBottom distB="0" distT="0"/>
                <wp:docPr id="29" name=""/>
                <a:graphic>
                  <a:graphicData uri="http://schemas.microsoft.com/office/word/2010/wordprocessingShape">
                    <wps:wsp>
                      <wps:cNvSpPr/>
                      <wps:cNvPr id="135" name="Shape 135"/>
                      <wps:spPr>
                        <a:xfrm>
                          <a:off x="2597085" y="3479328"/>
                          <a:ext cx="5497830" cy="60134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DI_CF01_2.5B_Turismo_Salud_Infografia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241300</wp:posOffset>
                </wp:positionV>
                <wp:extent cx="5523230" cy="626745"/>
                <wp:effectExtent b="0" l="0" r="0" t="0"/>
                <wp:wrapTopAndBottom distB="0" distT="0"/>
                <wp:docPr id="29" name="image35.png"/>
                <a:graphic>
                  <a:graphicData uri="http://schemas.openxmlformats.org/drawingml/2006/picture">
                    <pic:pic>
                      <pic:nvPicPr>
                        <pic:cNvPr id="0" name="image35.png"/>
                        <pic:cNvPicPr preferRelativeResize="0"/>
                      </pic:nvPicPr>
                      <pic:blipFill>
                        <a:blip r:embed="rId44"/>
                        <a:srcRect/>
                        <a:stretch>
                          <a:fillRect/>
                        </a:stretch>
                      </pic:blipFill>
                      <pic:spPr>
                        <a:xfrm>
                          <a:off x="0" y="0"/>
                          <a:ext cx="5523230" cy="626745"/>
                        </a:xfrm>
                        <a:prstGeom prst="rect"/>
                        <a:ln/>
                      </pic:spPr>
                    </pic:pic>
                  </a:graphicData>
                </a:graphic>
              </wp:anchor>
            </w:drawing>
          </mc:Fallback>
        </mc:AlternateContent>
      </w:r>
    </w:p>
    <w:p w:rsidR="00000000" w:rsidDel="00000000" w:rsidP="00000000" w:rsidRDefault="00000000" w:rsidRPr="00000000" w14:paraId="0000020E">
      <w:pPr>
        <w:spacing w:after="240" w:before="240" w:lineRule="auto"/>
        <w:rPr>
          <w:color w:val="000000"/>
          <w:sz w:val="20"/>
          <w:szCs w:val="20"/>
        </w:rPr>
      </w:pP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Change w:author="JGOA" w:id="134" w:date="2022-03-19T21:29:00Z">
            <w:rPr>
              <w:rFonts w:ascii="Arial" w:cs="Arial" w:eastAsia="Arial" w:hAnsi="Arial"/>
              <w:b w:val="0"/>
              <w:i w:val="0"/>
              <w:smallCaps w:val="0"/>
              <w:strike w:val="0"/>
              <w:color w:val="000000"/>
              <w:sz w:val="20"/>
              <w:szCs w:val="20"/>
              <w:u w:val="none"/>
              <w:shd w:fill="auto" w:val="clear"/>
              <w:vertAlign w:val="baseline"/>
            </w:rPr>
          </w:rPrChange>
        </w:rPr>
        <w:t xml:space="preserve"> 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urismo de Reuniones: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Colombia se viene consolidando como un lugar con la capacidad instalada para atender a turistas que buscan otras alternativas turísticas, como se aprecia en la siguiente infografía:</w:t>
      </w:r>
      <w:commentRangeStart w:id="22"/>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709" w:firstLine="0"/>
        <w:rPr>
          <w:color w:val="000000"/>
          <w:sz w:val="20"/>
          <w:szCs w:val="20"/>
        </w:rPr>
      </w:pPr>
      <w:commentRangeEnd w:id="22"/>
      <w:r w:rsidDel="00000000" w:rsidR="00000000" w:rsidRPr="00000000">
        <w:commentReference w:id="2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203200</wp:posOffset>
                </wp:positionV>
                <wp:extent cx="5312410" cy="628650"/>
                <wp:effectExtent b="0" l="0" r="0" t="0"/>
                <wp:wrapTopAndBottom distB="0" distT="0"/>
                <wp:docPr id="31" name=""/>
                <a:graphic>
                  <a:graphicData uri="http://schemas.microsoft.com/office/word/2010/wordprocessingShape">
                    <wps:wsp>
                      <wps:cNvSpPr/>
                      <wps:cNvPr id="137" name="Shape 137"/>
                      <wps:spPr>
                        <a:xfrm>
                          <a:off x="2702495" y="3478375"/>
                          <a:ext cx="5287010" cy="603250"/>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DI_CF01_2.5C_Turismo_Reuniones_Infografia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203200</wp:posOffset>
                </wp:positionV>
                <wp:extent cx="5312410" cy="628650"/>
                <wp:effectExtent b="0" l="0" r="0" t="0"/>
                <wp:wrapTopAndBottom distB="0" distT="0"/>
                <wp:docPr id="31" name="image39.png"/>
                <a:graphic>
                  <a:graphicData uri="http://schemas.openxmlformats.org/drawingml/2006/picture">
                    <pic:pic>
                      <pic:nvPicPr>
                        <pic:cNvPr id="0" name="image39.png"/>
                        <pic:cNvPicPr preferRelativeResize="0"/>
                      </pic:nvPicPr>
                      <pic:blipFill>
                        <a:blip r:embed="rId45"/>
                        <a:srcRect/>
                        <a:stretch>
                          <a:fillRect/>
                        </a:stretch>
                      </pic:blipFill>
                      <pic:spPr>
                        <a:xfrm>
                          <a:off x="0" y="0"/>
                          <a:ext cx="5312410" cy="628650"/>
                        </a:xfrm>
                        <a:prstGeom prst="rect"/>
                        <a:ln/>
                      </pic:spPr>
                    </pic:pic>
                  </a:graphicData>
                </a:graphic>
              </wp:anchor>
            </w:drawing>
          </mc:Fallback>
        </mc:AlternateConten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240" w:lineRule="auto"/>
        <w:ind w:left="709" w:firstLine="0"/>
        <w:rPr>
          <w:color w:val="385623"/>
          <w:sz w:val="20"/>
          <w:szCs w:val="20"/>
        </w:rPr>
      </w:pPr>
      <w:r w:rsidDel="00000000" w:rsidR="00000000" w:rsidRPr="00000000">
        <w:rPr>
          <w:rtl w:val="0"/>
        </w:rPr>
      </w:r>
    </w:p>
    <w:p w:rsidR="00000000" w:rsidDel="00000000" w:rsidP="00000000" w:rsidRDefault="00000000" w:rsidRPr="00000000" w14:paraId="00000212">
      <w:pPr>
        <w:pStyle w:val="Heading2"/>
        <w:rPr>
          <w:sz w:val="20"/>
          <w:szCs w:val="20"/>
        </w:rPr>
      </w:pPr>
      <w:r w:rsidDel="00000000" w:rsidR="00000000" w:rsidRPr="00000000">
        <w:rPr>
          <w:sz w:val="20"/>
          <w:szCs w:val="20"/>
          <w:rtl w:val="0"/>
        </w:rPr>
        <w:t xml:space="preserve">2.6. Sistemas de información turística</w:t>
      </w:r>
    </w:p>
    <w:p w:rsidR="00000000" w:rsidDel="00000000" w:rsidP="00000000" w:rsidRDefault="00000000" w:rsidRPr="00000000" w14:paraId="00000213">
      <w:pPr>
        <w:pStyle w:val="Heading1"/>
        <w:numPr>
          <w:ilvl w:val="0"/>
          <w:numId w:val="4"/>
        </w:numPr>
        <w:ind w:left="360" w:hanging="360"/>
        <w:jc w:val="both"/>
        <w:rPr>
          <w:b w:val="0"/>
          <w:color w:val="000000"/>
        </w:rPr>
      </w:pPr>
      <w:r w:rsidDel="00000000" w:rsidR="00000000" w:rsidRPr="00000000">
        <w:rPr>
          <w:b w:val="0"/>
          <w:color w:val="000000"/>
          <w:rtl w:val="0"/>
        </w:rPr>
        <w:t xml:space="preserve">En la actividad turística se han establecido sistemas de información turística que recopilan, organizan y distribuyen información de un destino con la intención de tomar decisiones, planear y evaluar los mismos. Esta información es útil tanto para el sector público como para el privado, que bien pueden participar en la elaboración como en su consulta. En un principio estos sistemas de información eran en físico por medio de folletos o revistas que se conseguían en ferias o agencias, pero gracias a la tecnología el flujo de información es mayor y más actualizado, ya que así lo permiten las nuevas tendencias de la comunicación digital. </w:t>
      </w:r>
    </w:p>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sz w:val="20"/>
          <w:szCs w:val="20"/>
        </w:rPr>
        <w:drawing>
          <wp:anchor allowOverlap="1" behindDoc="0" distB="0" distT="0" distL="114300" distR="114300" hidden="0" layoutInCell="1" locked="0" relativeHeight="0" simplePos="0">
            <wp:simplePos x="0" y="0"/>
            <wp:positionH relativeFrom="margin">
              <wp:posOffset>27305</wp:posOffset>
            </wp:positionH>
            <wp:positionV relativeFrom="margin">
              <wp:posOffset>3583305</wp:posOffset>
            </wp:positionV>
            <wp:extent cx="2789555" cy="2625725"/>
            <wp:effectExtent b="0" l="0" r="0" t="0"/>
            <wp:wrapSquare wrapText="bothSides" distB="0" distT="0" distL="114300" distR="114300"/>
            <wp:docPr descr="Aplicación online para turismo. viajero con teléfono móvil y pasaporte reservando o comprando billete de avión. vector gratuito" id="54" name="image41.jpg"/>
            <a:graphic>
              <a:graphicData uri="http://schemas.openxmlformats.org/drawingml/2006/picture">
                <pic:pic>
                  <pic:nvPicPr>
                    <pic:cNvPr descr="Aplicación online para turismo. viajero con teléfono móvil y pasaporte reservando o comprando billete de avión. vector gratuito" id="0" name="image41.jpg"/>
                    <pic:cNvPicPr preferRelativeResize="0"/>
                  </pic:nvPicPr>
                  <pic:blipFill>
                    <a:blip r:embed="rId46"/>
                    <a:srcRect b="0" l="0" r="0" t="0"/>
                    <a:stretch>
                      <a:fillRect/>
                    </a:stretch>
                  </pic:blipFill>
                  <pic:spPr>
                    <a:xfrm>
                      <a:off x="0" y="0"/>
                      <a:ext cx="2789555" cy="2625725"/>
                    </a:xfrm>
                    <a:prstGeom prst="rect"/>
                    <a:ln/>
                  </pic:spPr>
                </pic:pic>
              </a:graphicData>
            </a:graphic>
          </wp:anchor>
        </w:drawing>
      </w:r>
      <w:commentRangeStart w:id="23"/>
      <w:r w:rsidDel="00000000" w:rsidR="00000000" w:rsidRPr="00000000">
        <w:rPr>
          <w:color w:val="000000"/>
          <w:sz w:val="20"/>
          <w:szCs w:val="20"/>
          <w:rtl w:val="0"/>
        </w:rPr>
        <w:t xml:space="preserve">La información es accesible, de calidad y más confiable, logrando que los destinos sean más fácilmente promocionados y comercializados.</w:t>
      </w:r>
      <w:r w:rsidDel="00000000" w:rsidR="00000000" w:rsidRPr="00000000">
        <w:rPr>
          <w:rtl w:val="0"/>
        </w:rPr>
      </w:r>
    </w:p>
    <w:p w:rsidR="00000000" w:rsidDel="00000000" w:rsidP="00000000" w:rsidRDefault="00000000" w:rsidRPr="00000000" w14:paraId="00000216">
      <w:pPr>
        <w:spacing w:after="160" w:line="259" w:lineRule="auto"/>
        <w:jc w:val="both"/>
        <w:rPr>
          <w:color w:val="000000"/>
          <w:sz w:val="20"/>
          <w:szCs w:val="20"/>
        </w:rPr>
      </w:pPr>
      <w:r w:rsidDel="00000000" w:rsidR="00000000" w:rsidRPr="00000000">
        <w:rPr>
          <w:rtl w:val="0"/>
        </w:rPr>
      </w:r>
    </w:p>
    <w:p w:rsidR="00000000" w:rsidDel="00000000" w:rsidP="00000000" w:rsidRDefault="00000000" w:rsidRPr="00000000" w14:paraId="00000217">
      <w:pPr>
        <w:spacing w:after="160" w:line="259" w:lineRule="auto"/>
        <w:jc w:val="both"/>
        <w:rPr>
          <w:color w:val="000000"/>
          <w:sz w:val="20"/>
          <w:szCs w:val="20"/>
        </w:rPr>
      </w:pPr>
      <w:r w:rsidDel="00000000" w:rsidR="00000000" w:rsidRPr="00000000">
        <w:rPr>
          <w:color w:val="000000"/>
          <w:sz w:val="20"/>
          <w:szCs w:val="20"/>
          <w:rtl w:val="0"/>
        </w:rPr>
        <w:t xml:space="preserve">Colombia</w:t>
      </w:r>
      <w:ins w:author="JGOA" w:id="135" w:date="2022-03-19T21:29: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a través del MinCIT, comenzó la ardua tarea de crear un sistema de información turística que diera cuenta de toda la actividad en tiempo real, manteniendo actualizada toda la estadística turística del país, lo que facilitó la toma de decisiones para los prestadores de servicios turísticos y para el mismo </w:t>
      </w:r>
      <w:del w:author="JGOA" w:id="136" w:date="2022-03-19T21:30:00Z">
        <w:r w:rsidDel="00000000" w:rsidR="00000000" w:rsidRPr="00000000">
          <w:rPr>
            <w:color w:val="000000"/>
            <w:sz w:val="20"/>
            <w:szCs w:val="20"/>
            <w:rtl w:val="0"/>
          </w:rPr>
          <w:delText xml:space="preserve">gobierno</w:delText>
        </w:r>
      </w:del>
      <w:ins w:author="JGOA" w:id="136" w:date="2022-03-19T21:30:00Z">
        <w:r w:rsidDel="00000000" w:rsidR="00000000" w:rsidRPr="00000000">
          <w:rPr>
            <w:color w:val="000000"/>
            <w:sz w:val="20"/>
            <w:szCs w:val="20"/>
            <w:rtl w:val="0"/>
          </w:rPr>
          <w:t xml:space="preserve">Gobierno</w:t>
        </w:r>
      </w:ins>
      <w:r w:rsidDel="00000000" w:rsidR="00000000" w:rsidRPr="00000000">
        <w:rPr>
          <w:color w:val="000000"/>
          <w:sz w:val="20"/>
          <w:szCs w:val="20"/>
          <w:rtl w:val="0"/>
        </w:rPr>
        <w:t xml:space="preserve">.</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40" w:lineRule="auto"/>
        <w:jc w:val="both"/>
        <w:rPr>
          <w:color w:val="000000"/>
          <w:sz w:val="20"/>
          <w:szCs w:val="20"/>
        </w:rPr>
      </w:pPr>
      <w:commentRangeStart w:id="24"/>
      <w:r w:rsidDel="00000000" w:rsidR="00000000" w:rsidRPr="00000000">
        <w:rPr>
          <w:color w:val="000000"/>
          <w:sz w:val="20"/>
          <w:szCs w:val="20"/>
          <w:rtl w:val="0"/>
        </w:rPr>
        <w:t xml:space="preserve">Así</w:t>
      </w:r>
      <w:ins w:author="JGOA" w:id="137" w:date="2022-03-19T21:30: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se crea un sistema con dos escalas</w:t>
      </w:r>
      <w:ins w:author="JGOA" w:id="138" w:date="2022-03-19T21:30: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a nivel nacional </w:t>
      </w:r>
      <w:ins w:author="JGOA" w:id="139" w:date="2022-03-19T21:31:00Z">
        <w:r w:rsidDel="00000000" w:rsidR="00000000" w:rsidRPr="00000000">
          <w:rPr>
            <w:color w:val="000000"/>
            <w:sz w:val="20"/>
            <w:szCs w:val="20"/>
            <w:rtl w:val="0"/>
          </w:rPr>
          <w:t xml:space="preserve">el </w:t>
        </w:r>
      </w:ins>
      <w:r w:rsidDel="00000000" w:rsidR="00000000" w:rsidRPr="00000000">
        <w:rPr>
          <w:color w:val="000000"/>
          <w:sz w:val="20"/>
          <w:szCs w:val="20"/>
          <w:rtl w:val="0"/>
        </w:rPr>
        <w:t xml:space="preserve">Citur y a nivel regional </w:t>
      </w:r>
      <w:ins w:author="JGOA" w:id="140" w:date="2022-03-19T21:31:00Z">
        <w:r w:rsidDel="00000000" w:rsidR="00000000" w:rsidRPr="00000000">
          <w:rPr>
            <w:color w:val="000000"/>
            <w:sz w:val="20"/>
            <w:szCs w:val="20"/>
            <w:rtl w:val="0"/>
          </w:rPr>
          <w:t xml:space="preserve">el </w:t>
        </w:r>
      </w:ins>
      <w:r w:rsidDel="00000000" w:rsidR="00000000" w:rsidRPr="00000000">
        <w:rPr>
          <w:color w:val="000000"/>
          <w:sz w:val="20"/>
          <w:szCs w:val="20"/>
          <w:rtl w:val="0"/>
        </w:rPr>
        <w:t xml:space="preserve">Situr.</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312420</wp:posOffset>
                </wp:positionV>
                <wp:extent cx="2846070" cy="1949450"/>
                <wp:effectExtent b="0" l="0" r="0" t="0"/>
                <wp:wrapSquare wrapText="bothSides" distB="45720" distT="45720" distL="114300" distR="114300"/>
                <wp:docPr id="27" name=""/>
                <a:graphic>
                  <a:graphicData uri="http://schemas.microsoft.com/office/word/2010/wordprocessingShape">
                    <wps:wsp>
                      <wps:cNvSpPr/>
                      <wps:cNvPr id="133" name="Shape 133"/>
                      <wps:spPr>
                        <a:xfrm>
                          <a:off x="3927728" y="2810038"/>
                          <a:ext cx="2836545" cy="19399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Es un sistema único integral para el manejo de información cuantitativa y cualitativa de turismo de Colombia, que facilita el seguimiento del comportamiento del turismo y genera datos para la formulación, evaluación y seguimiento para la toma de decisiones tanto en el sector público como privado, haciendo uso de las tecnologías de la informaciónMinCITC2021).</w:t>
                            </w:r>
                            <w:r w:rsidDel="00000000" w:rsidR="00000000" w:rsidRPr="00000000">
                              <w:rPr>
                                <w:rFonts w:ascii="Arial" w:cs="Arial" w:eastAsia="Arial" w:hAnsi="Arial"/>
                                <w:b w:val="0"/>
                                <w:i w:val="0"/>
                                <w:smallCaps w:val="0"/>
                                <w:strike w:val="0"/>
                                <w:color w:val="000000"/>
                                <w:sz w:val="20"/>
                                <w:highlight w:val="white"/>
                                <w:vertAlign w:val="baseline"/>
                              </w:rPr>
                              <w:br w:type="textWrapping"/>
                            </w:r>
                            <w:r w:rsidDel="00000000" w:rsidR="00000000" w:rsidRPr="00000000">
                              <w:rPr>
                                <w:rFonts w:ascii="Poppins Medium" w:cs="Poppins Medium" w:eastAsia="Poppins Medium" w:hAnsi="Poppins Medium"/>
                                <w:b w:val="0"/>
                                <w:i w:val="0"/>
                                <w:smallCaps w:val="0"/>
                                <w:strike w:val="0"/>
                                <w:color w:val="000000"/>
                                <w:sz w:val="23"/>
                                <w:highlight w:val="white"/>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Centro de Información turística que reúne todos los datos enviados por los departamentos para consolidar estadísticas nacionales de la actividad turística: se observan en tiempo real datos de rutas aéreas, número de turistas nacionales y extranjeros, entre otros.</w:t>
                            </w:r>
                          </w:p>
                          <w:p w:rsidR="00000000" w:rsidDel="00000000" w:rsidP="00000000" w:rsidRDefault="00000000" w:rsidRPr="00000000">
                            <w:pPr>
                              <w:spacing w:after="15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 objetivo es consolidar las mediciones regionales que brinden al país la información para caracterizar el turismo y generar estándares que permitan la comparación e integración estadística sectorial a nivel nacional e internacional. MinCIT-CITUR (2021).</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312420</wp:posOffset>
                </wp:positionV>
                <wp:extent cx="2846070" cy="1949450"/>
                <wp:effectExtent b="0" l="0" r="0" t="0"/>
                <wp:wrapSquare wrapText="bothSides" distB="45720" distT="45720" distL="114300" distR="114300"/>
                <wp:docPr id="27" name="image33.png"/>
                <a:graphic>
                  <a:graphicData uri="http://schemas.openxmlformats.org/drawingml/2006/picture">
                    <pic:pic>
                      <pic:nvPicPr>
                        <pic:cNvPr id="0" name="image33.png"/>
                        <pic:cNvPicPr preferRelativeResize="0"/>
                      </pic:nvPicPr>
                      <pic:blipFill>
                        <a:blip r:embed="rId47"/>
                        <a:srcRect/>
                        <a:stretch>
                          <a:fillRect/>
                        </a:stretch>
                      </pic:blipFill>
                      <pic:spPr>
                        <a:xfrm>
                          <a:off x="0" y="0"/>
                          <a:ext cx="2846070" cy="1949450"/>
                        </a:xfrm>
                        <a:prstGeom prst="rect"/>
                        <a:ln/>
                      </pic:spPr>
                    </pic:pic>
                  </a:graphicData>
                </a:graphic>
              </wp:anchor>
            </w:drawing>
          </mc:Fallback>
        </mc:AlternateConten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3060700</wp:posOffset>
                </wp:positionH>
                <wp:positionV relativeFrom="paragraph">
                  <wp:posOffset>33021</wp:posOffset>
                </wp:positionV>
                <wp:extent cx="2545080" cy="3688715"/>
                <wp:effectExtent b="0" l="0" r="0" t="0"/>
                <wp:wrapSquare wrapText="bothSides" distB="45720" distT="45720" distL="114300" distR="114300"/>
                <wp:docPr id="36" name=""/>
                <a:graphic>
                  <a:graphicData uri="http://schemas.microsoft.com/office/word/2010/wordprocessingShape">
                    <wps:wsp>
                      <wps:cNvSpPr/>
                      <wps:cNvPr id="142" name="Shape 142"/>
                      <wps:spPr>
                        <a:xfrm>
                          <a:off x="4082985" y="1945168"/>
                          <a:ext cx="2526030" cy="36696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S</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Sistema de que es el que realizan en cada uno de los departamentos con base en los datos suministrados por los prestadores de servicios turísticos, este sistema se inició en Medellín y sus buenos resultados hicieron que se extendiera a todo el país, en él se </w:t>
                            </w:r>
                            <w:r w:rsidDel="00000000" w:rsidR="00000000" w:rsidRPr="00000000">
                              <w:rPr>
                                <w:rFonts w:ascii="Arial" w:cs="Arial" w:eastAsia="Arial" w:hAnsi="Arial"/>
                                <w:b w:val="0"/>
                                <w:i w:val="0"/>
                                <w:smallCaps w:val="0"/>
                                <w:strike w:val="0"/>
                                <w:color w:val="000000"/>
                                <w:sz w:val="20"/>
                                <w:highlight w:val="white"/>
                                <w:vertAlign w:val="baseline"/>
                              </w:rPr>
                              <w:t xml:space="preserve">recopila información de datos de eventos y épocas relevantes del año tales como: Colombiatex de las Américas, Semana Santa, Festival Internacional de Tango, de mitad de año, Colombiamoda, Feria de las Flores, (Octubre), Feria de Navidad y de fin de año, entre otraspublicar cifras de la y de la , que sirvan como soporte a líneas de control y promoción del destino.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3060700</wp:posOffset>
                </wp:positionH>
                <wp:positionV relativeFrom="paragraph">
                  <wp:posOffset>33021</wp:posOffset>
                </wp:positionV>
                <wp:extent cx="2545080" cy="3688715"/>
                <wp:effectExtent b="0" l="0" r="0" t="0"/>
                <wp:wrapSquare wrapText="bothSides" distB="45720" distT="45720" distL="114300" distR="114300"/>
                <wp:docPr id="36" name="image47.png"/>
                <a:graphic>
                  <a:graphicData uri="http://schemas.openxmlformats.org/drawingml/2006/picture">
                    <pic:pic>
                      <pic:nvPicPr>
                        <pic:cNvPr id="0" name="image47.png"/>
                        <pic:cNvPicPr preferRelativeResize="0"/>
                      </pic:nvPicPr>
                      <pic:blipFill>
                        <a:blip r:embed="rId48"/>
                        <a:srcRect/>
                        <a:stretch>
                          <a:fillRect/>
                        </a:stretch>
                      </pic:blipFill>
                      <pic:spPr>
                        <a:xfrm>
                          <a:off x="0" y="0"/>
                          <a:ext cx="2545080" cy="3688715"/>
                        </a:xfrm>
                        <a:prstGeom prst="rect"/>
                        <a:ln/>
                      </pic:spPr>
                    </pic:pic>
                  </a:graphicData>
                </a:graphic>
              </wp:anchor>
            </w:drawing>
          </mc:Fallback>
        </mc:AlternateContent>
      </w:r>
    </w:p>
    <w:p w:rsidR="00000000" w:rsidDel="00000000" w:rsidP="00000000" w:rsidRDefault="00000000" w:rsidRPr="00000000" w14:paraId="0000021F">
      <w:pPr>
        <w:spacing w:after="160" w:line="259" w:lineRule="auto"/>
        <w:rPr>
          <w:b w:val="1"/>
          <w:color w:val="000000"/>
          <w:sz w:val="20"/>
          <w:szCs w:val="20"/>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20">
      <w:pPr>
        <w:spacing w:after="160" w:line="259" w:lineRule="auto"/>
        <w:rPr>
          <w:b w:val="1"/>
          <w:color w:val="000000"/>
          <w:sz w:val="20"/>
          <w:szCs w:val="20"/>
        </w:rPr>
      </w:pPr>
      <w:r w:rsidDel="00000000" w:rsidR="00000000" w:rsidRPr="00000000">
        <w:rPr>
          <w:rtl w:val="0"/>
        </w:rPr>
      </w:r>
    </w:p>
    <w:p w:rsidR="00000000" w:rsidDel="00000000" w:rsidP="00000000" w:rsidRDefault="00000000" w:rsidRPr="00000000" w14:paraId="00000221">
      <w:pPr>
        <w:spacing w:after="160" w:line="259" w:lineRule="auto"/>
        <w:rPr>
          <w:b w:val="1"/>
          <w:color w:val="000000"/>
          <w:sz w:val="20"/>
          <w:szCs w:val="20"/>
        </w:rPr>
      </w:pPr>
      <w:r w:rsidDel="00000000" w:rsidR="00000000" w:rsidRPr="00000000">
        <w:rPr>
          <w:rtl w:val="0"/>
        </w:rPr>
      </w:r>
    </w:p>
    <w:p w:rsidR="00000000" w:rsidDel="00000000" w:rsidP="00000000" w:rsidRDefault="00000000" w:rsidRPr="00000000" w14:paraId="00000222">
      <w:pPr>
        <w:spacing w:after="160" w:line="259" w:lineRule="auto"/>
        <w:rPr>
          <w:b w:val="1"/>
          <w:color w:val="000000"/>
          <w:sz w:val="20"/>
          <w:szCs w:val="20"/>
        </w:rPr>
      </w:pPr>
      <w:r w:rsidDel="00000000" w:rsidR="00000000" w:rsidRPr="00000000">
        <w:rPr>
          <w:rtl w:val="0"/>
        </w:rPr>
      </w:r>
    </w:p>
    <w:p w:rsidR="00000000" w:rsidDel="00000000" w:rsidP="00000000" w:rsidRDefault="00000000" w:rsidRPr="00000000" w14:paraId="00000223">
      <w:pPr>
        <w:spacing w:after="160" w:line="259" w:lineRule="auto"/>
        <w:rPr>
          <w:b w:val="1"/>
          <w:color w:val="000000"/>
          <w:sz w:val="20"/>
          <w:szCs w:val="20"/>
        </w:rPr>
      </w:pPr>
      <w:r w:rsidDel="00000000" w:rsidR="00000000" w:rsidRPr="00000000">
        <w:rPr>
          <w:rtl w:val="0"/>
        </w:rPr>
      </w:r>
    </w:p>
    <w:p w:rsidR="00000000" w:rsidDel="00000000" w:rsidP="00000000" w:rsidRDefault="00000000" w:rsidRPr="00000000" w14:paraId="00000224">
      <w:pPr>
        <w:spacing w:after="160" w:line="259" w:lineRule="auto"/>
        <w:rPr>
          <w:b w:val="1"/>
          <w:color w:val="000000"/>
          <w:sz w:val="20"/>
          <w:szCs w:val="20"/>
        </w:rPr>
      </w:pPr>
      <w:r w:rsidDel="00000000" w:rsidR="00000000" w:rsidRPr="00000000">
        <w:rPr>
          <w:rtl w:val="0"/>
        </w:rPr>
      </w:r>
    </w:p>
    <w:p w:rsidR="00000000" w:rsidDel="00000000" w:rsidP="00000000" w:rsidRDefault="00000000" w:rsidRPr="00000000" w14:paraId="00000225">
      <w:pPr>
        <w:spacing w:after="160" w:line="259" w:lineRule="auto"/>
        <w:rPr>
          <w:b w:val="1"/>
          <w:color w:val="000000"/>
          <w:sz w:val="20"/>
          <w:szCs w:val="20"/>
        </w:rPr>
      </w:pPr>
      <w:r w:rsidDel="00000000" w:rsidR="00000000" w:rsidRPr="00000000">
        <w:rPr>
          <w:rtl w:val="0"/>
        </w:rPr>
      </w:r>
    </w:p>
    <w:p w:rsidR="00000000" w:rsidDel="00000000" w:rsidP="00000000" w:rsidRDefault="00000000" w:rsidRPr="00000000" w14:paraId="00000226">
      <w:pPr>
        <w:spacing w:after="160" w:line="259" w:lineRule="auto"/>
        <w:rPr>
          <w:b w:val="1"/>
          <w:color w:val="000000"/>
          <w:sz w:val="20"/>
          <w:szCs w:val="20"/>
        </w:rPr>
      </w:pPr>
      <w:r w:rsidDel="00000000" w:rsidR="00000000" w:rsidRPr="00000000">
        <w:rPr>
          <w:rtl w:val="0"/>
        </w:rPr>
      </w:r>
    </w:p>
    <w:p w:rsidR="00000000" w:rsidDel="00000000" w:rsidP="00000000" w:rsidRDefault="00000000" w:rsidRPr="00000000" w14:paraId="00000227">
      <w:pPr>
        <w:spacing w:after="160" w:line="259" w:lineRule="auto"/>
        <w:rPr>
          <w:b w:val="1"/>
          <w:color w:val="000000"/>
          <w:sz w:val="20"/>
          <w:szCs w:val="20"/>
        </w:rPr>
      </w:pPr>
      <w:r w:rsidDel="00000000" w:rsidR="00000000" w:rsidRPr="00000000">
        <w:rPr>
          <w:rtl w:val="0"/>
        </w:rPr>
      </w:r>
    </w:p>
    <w:p w:rsidR="00000000" w:rsidDel="00000000" w:rsidP="00000000" w:rsidRDefault="00000000" w:rsidRPr="00000000" w14:paraId="00000228">
      <w:pPr>
        <w:pStyle w:val="Heading2"/>
        <w:rPr>
          <w:sz w:val="20"/>
          <w:szCs w:val="20"/>
        </w:rPr>
      </w:pPr>
      <w:r w:rsidDel="00000000" w:rsidR="00000000" w:rsidRPr="00000000">
        <w:rPr>
          <w:sz w:val="20"/>
          <w:szCs w:val="20"/>
          <w:rtl w:val="0"/>
        </w:rPr>
        <w:t xml:space="preserve"> 2.7. Tendencias del turismo</w:t>
      </w:r>
    </w:p>
    <w:p w:rsidR="00000000" w:rsidDel="00000000" w:rsidP="00000000" w:rsidRDefault="00000000" w:rsidRPr="00000000" w14:paraId="00000229">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22A">
      <w:pPr>
        <w:spacing w:after="160" w:line="259" w:lineRule="auto"/>
        <w:jc w:val="both"/>
        <w:rPr>
          <w:color w:val="000000"/>
          <w:sz w:val="20"/>
          <w:szCs w:val="20"/>
        </w:rPr>
      </w:pPr>
      <w:r w:rsidDel="00000000" w:rsidR="00000000" w:rsidRPr="00000000">
        <w:rPr>
          <w:color w:val="000000"/>
          <w:sz w:val="20"/>
          <w:szCs w:val="20"/>
          <w:rtl w:val="0"/>
        </w:rPr>
        <w:t xml:space="preserve">De acuerdo con Procolombia (2020), tomando en consideración que el turismo ha demostrado ser la industria más resiliente, debido a la </w:t>
      </w:r>
      <w:del w:author="JGOA" w:id="141" w:date="2022-03-19T21:31:00Z">
        <w:r w:rsidDel="00000000" w:rsidR="00000000" w:rsidRPr="00000000">
          <w:rPr>
            <w:color w:val="000000"/>
            <w:sz w:val="20"/>
            <w:szCs w:val="20"/>
            <w:rtl w:val="0"/>
          </w:rPr>
          <w:delText xml:space="preserve">Pandemia </w:delText>
        </w:r>
      </w:del>
      <w:ins w:author="JGOA" w:id="141" w:date="2022-03-19T21:31:00Z">
        <w:r w:rsidDel="00000000" w:rsidR="00000000" w:rsidRPr="00000000">
          <w:rPr>
            <w:color w:val="000000"/>
            <w:sz w:val="20"/>
            <w:szCs w:val="20"/>
            <w:rtl w:val="0"/>
          </w:rPr>
          <w:t xml:space="preserve">pandemia por la </w:t>
        </w:r>
      </w:ins>
      <w:r w:rsidDel="00000000" w:rsidR="00000000" w:rsidRPr="00000000">
        <w:rPr>
          <w:color w:val="000000"/>
          <w:sz w:val="20"/>
          <w:szCs w:val="20"/>
          <w:rtl w:val="0"/>
        </w:rPr>
        <w:t xml:space="preserve">COVID</w:t>
      </w:r>
      <w:ins w:author="JGOA" w:id="142" w:date="2022-03-19T21:31:00Z">
        <w:r w:rsidDel="00000000" w:rsidR="00000000" w:rsidRPr="00000000">
          <w:rPr>
            <w:color w:val="000000"/>
            <w:sz w:val="20"/>
            <w:szCs w:val="20"/>
            <w:rtl w:val="0"/>
          </w:rPr>
          <w:t xml:space="preserve">-</w:t>
        </w:r>
      </w:ins>
      <w:del w:author="JGOA" w:id="142" w:date="2022-03-19T21:31:00Z">
        <w:r w:rsidDel="00000000" w:rsidR="00000000" w:rsidRPr="00000000">
          <w:rPr>
            <w:color w:val="000000"/>
            <w:sz w:val="20"/>
            <w:szCs w:val="20"/>
            <w:rtl w:val="0"/>
          </w:rPr>
          <w:delText xml:space="preserve"> </w:delText>
        </w:r>
      </w:del>
      <w:r w:rsidDel="00000000" w:rsidR="00000000" w:rsidRPr="00000000">
        <w:rPr>
          <w:color w:val="000000"/>
          <w:sz w:val="20"/>
          <w:szCs w:val="20"/>
          <w:rtl w:val="0"/>
        </w:rPr>
        <w:t xml:space="preserve">19, se logró establecer que las tendencias del turismo fueron:</w:t>
      </w:r>
    </w:p>
    <w:p w:rsidR="00000000" w:rsidDel="00000000" w:rsidP="00000000" w:rsidRDefault="00000000" w:rsidRPr="00000000" w14:paraId="0000022B">
      <w:pPr>
        <w:spacing w:after="160" w:line="259" w:lineRule="auto"/>
        <w:rPr>
          <w:color w:val="000000"/>
          <w:sz w:val="20"/>
          <w:szCs w:val="20"/>
        </w:rPr>
      </w:pPr>
      <w:commentRangeStart w:id="25"/>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845907" cy="714668"/>
                <wp:effectExtent b="0" l="0" r="0" t="0"/>
                <wp:wrapTopAndBottom distB="0" distT="0"/>
                <wp:docPr id="7" name=""/>
                <a:graphic>
                  <a:graphicData uri="http://schemas.microsoft.com/office/word/2010/wordprocessingShape">
                    <wps:wsp>
                      <wps:cNvSpPr/>
                      <wps:cNvPr id="8" name="Shape 8"/>
                      <wps:spPr>
                        <a:xfrm>
                          <a:off x="2429397" y="3429016"/>
                          <a:ext cx="5833207" cy="70196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DI_CF01_2.7_Tendencias_turismo_Tarjetas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845907" cy="714668"/>
                <wp:effectExtent b="0" l="0" r="0" t="0"/>
                <wp:wrapTopAndBottom distB="0" distT="0"/>
                <wp:docPr id="7" name="image9.png"/>
                <a:graphic>
                  <a:graphicData uri="http://schemas.openxmlformats.org/drawingml/2006/picture">
                    <pic:pic>
                      <pic:nvPicPr>
                        <pic:cNvPr id="0" name="image9.png"/>
                        <pic:cNvPicPr preferRelativeResize="0"/>
                      </pic:nvPicPr>
                      <pic:blipFill>
                        <a:blip r:embed="rId49"/>
                        <a:srcRect/>
                        <a:stretch>
                          <a:fillRect/>
                        </a:stretch>
                      </pic:blipFill>
                      <pic:spPr>
                        <a:xfrm>
                          <a:off x="0" y="0"/>
                          <a:ext cx="5845907" cy="714668"/>
                        </a:xfrm>
                        <a:prstGeom prst="rect"/>
                        <a:ln/>
                      </pic:spPr>
                    </pic:pic>
                  </a:graphicData>
                </a:graphic>
              </wp:anchor>
            </w:drawing>
          </mc:Fallback>
        </mc:AlternateContent>
      </w:r>
    </w:p>
    <w:p w:rsidR="00000000" w:rsidDel="00000000" w:rsidP="00000000" w:rsidRDefault="00000000" w:rsidRPr="00000000" w14:paraId="0000022C">
      <w:pPr>
        <w:spacing w:after="160" w:line="259" w:lineRule="auto"/>
        <w:rPr>
          <w:color w:val="000000"/>
          <w:sz w:val="20"/>
          <w:szCs w:val="20"/>
        </w:rPr>
      </w:pPr>
      <w:commentRangeEnd w:id="25"/>
      <w:r w:rsidDel="00000000" w:rsidR="00000000" w:rsidRPr="00000000">
        <w:commentReference w:id="25"/>
      </w:r>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1"/>
        <w:numPr>
          <w:ilvl w:val="0"/>
          <w:numId w:val="1"/>
        </w:numPr>
        <w:ind w:left="426" w:hanging="360"/>
        <w:rPr/>
      </w:pPr>
      <w:r w:rsidDel="00000000" w:rsidR="00000000" w:rsidRPr="00000000">
        <w:rPr>
          <w:rtl w:val="0"/>
        </w:rPr>
        <w:t xml:space="preserve">El guionaje en Colombia</w:t>
      </w:r>
    </w:p>
    <w:p w:rsidR="00000000" w:rsidDel="00000000" w:rsidP="00000000" w:rsidRDefault="00000000" w:rsidRPr="00000000" w14:paraId="0000022E">
      <w:pPr>
        <w:ind w:left="426" w:firstLine="0"/>
        <w:rPr>
          <w:sz w:val="20"/>
          <w:szCs w:val="20"/>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sz w:val="20"/>
          <w:szCs w:val="20"/>
          <w:rtl w:val="0"/>
        </w:rPr>
        <w:t xml:space="preserve">A continuación, en el siguiente video </w:t>
      </w:r>
      <w:del w:author="JGOA" w:id="143" w:date="2022-03-19T21:31:00Z">
        <w:r w:rsidDel="00000000" w:rsidR="00000000" w:rsidRPr="00000000">
          <w:rPr>
            <w:sz w:val="20"/>
            <w:szCs w:val="20"/>
            <w:rtl w:val="0"/>
          </w:rPr>
          <w:delText xml:space="preserve">veremos </w:delText>
        </w:r>
      </w:del>
      <w:ins w:author="JGOA" w:id="143" w:date="2022-03-19T21:31:00Z">
        <w:r w:rsidDel="00000000" w:rsidR="00000000" w:rsidRPr="00000000">
          <w:rPr>
            <w:sz w:val="20"/>
            <w:szCs w:val="20"/>
            <w:rtl w:val="0"/>
          </w:rPr>
          <w:t xml:space="preserve">se verá </w:t>
        </w:r>
      </w:ins>
      <w:r w:rsidDel="00000000" w:rsidR="00000000" w:rsidRPr="00000000">
        <w:rPr>
          <w:sz w:val="20"/>
          <w:szCs w:val="20"/>
          <w:rtl w:val="0"/>
        </w:rPr>
        <w:t xml:space="preserve">cómo ha evolucionado la guianza turística y el sector turístico en Colomb</w:t>
      </w:r>
      <w:commentRangeStart w:id="26"/>
      <w:r w:rsidDel="00000000" w:rsidR="00000000" w:rsidRPr="00000000">
        <w:rPr>
          <w:sz w:val="20"/>
          <w:szCs w:val="20"/>
          <w:rtl w:val="0"/>
        </w:rPr>
        <w:t xml:space="preserve">ia:</w:t>
      </w:r>
    </w:p>
    <w:p w:rsidR="00000000" w:rsidDel="00000000" w:rsidP="00000000" w:rsidRDefault="00000000" w:rsidRPr="00000000" w14:paraId="00000230">
      <w:pPr>
        <w:rPr>
          <w:sz w:val="20"/>
          <w:szCs w:val="20"/>
        </w:rPr>
      </w:pPr>
      <w:commentRangeStart w:id="27"/>
      <w:r w:rsidDel="00000000" w:rsidR="00000000" w:rsidRPr="00000000">
        <w:rPr>
          <w:rtl w:val="0"/>
        </w:rPr>
      </w:r>
    </w:p>
    <w:p w:rsidR="00000000" w:rsidDel="00000000" w:rsidP="00000000" w:rsidRDefault="00000000" w:rsidRPr="00000000" w14:paraId="00000231">
      <w:pPr>
        <w:rPr>
          <w:sz w:val="20"/>
          <w:szCs w:val="20"/>
        </w:rPr>
      </w:pPr>
      <w:commentRangeEnd w:id="27"/>
      <w:r w:rsidDel="00000000" w:rsidR="00000000" w:rsidRPr="00000000">
        <w:commentReference w:id="27"/>
      </w:r>
      <w:commentRangeEnd w:id="26"/>
      <w:r w:rsidDel="00000000" w:rsidR="00000000" w:rsidRPr="00000000">
        <w:commentReference w:id="26"/>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10555" cy="657860"/>
                <wp:effectExtent b="0" l="0" r="0" t="0"/>
                <wp:wrapTopAndBottom distB="0" distT="0"/>
                <wp:docPr id="24" name=""/>
                <a:graphic>
                  <a:graphicData uri="http://schemas.microsoft.com/office/word/2010/wordprocessingShape">
                    <wps:wsp>
                      <wps:cNvSpPr/>
                      <wps:cNvPr id="108" name="Shape 108"/>
                      <wps:spPr>
                        <a:xfrm>
                          <a:off x="2503423" y="3463477"/>
                          <a:ext cx="5685155" cy="633046"/>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DI_CF001_3_El guionaje en Colombia._Video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10555" cy="657860"/>
                <wp:effectExtent b="0" l="0" r="0" t="0"/>
                <wp:wrapTopAndBottom distB="0" distT="0"/>
                <wp:docPr id="24" name="image27.png"/>
                <a:graphic>
                  <a:graphicData uri="http://schemas.openxmlformats.org/drawingml/2006/picture">
                    <pic:pic>
                      <pic:nvPicPr>
                        <pic:cNvPr id="0" name="image27.png"/>
                        <pic:cNvPicPr preferRelativeResize="0"/>
                      </pic:nvPicPr>
                      <pic:blipFill>
                        <a:blip r:embed="rId50"/>
                        <a:srcRect/>
                        <a:stretch>
                          <a:fillRect/>
                        </a:stretch>
                      </pic:blipFill>
                      <pic:spPr>
                        <a:xfrm>
                          <a:off x="0" y="0"/>
                          <a:ext cx="5710555" cy="657860"/>
                        </a:xfrm>
                        <a:prstGeom prst="rect"/>
                        <a:ln/>
                      </pic:spPr>
                    </pic:pic>
                  </a:graphicData>
                </a:graphic>
              </wp:anchor>
            </w:drawing>
          </mc:Fallback>
        </mc:AlternateContent>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pStyle w:val="Heading2"/>
        <w:rPr>
          <w:sz w:val="20"/>
          <w:szCs w:val="20"/>
        </w:rPr>
      </w:pPr>
      <w:r w:rsidDel="00000000" w:rsidR="00000000" w:rsidRPr="00000000">
        <w:rPr>
          <w:sz w:val="20"/>
          <w:szCs w:val="20"/>
          <w:rtl w:val="0"/>
        </w:rPr>
        <w:t xml:space="preserve">3.1. Principios básicos: perfil y campo de acción</w:t>
      </w:r>
    </w:p>
    <w:p w:rsidR="00000000" w:rsidDel="00000000" w:rsidP="00000000" w:rsidRDefault="00000000" w:rsidRPr="00000000" w14:paraId="00000234">
      <w:pPr>
        <w:ind w:right="310"/>
        <w:jc w:val="both"/>
        <w:rPr>
          <w:color w:val="000000"/>
          <w:sz w:val="20"/>
          <w:szCs w:val="20"/>
        </w:rPr>
      </w:pPr>
      <w:r w:rsidDel="00000000" w:rsidR="00000000" w:rsidRPr="00000000">
        <w:rPr>
          <w:color w:val="000000"/>
          <w:sz w:val="20"/>
          <w:szCs w:val="20"/>
          <w:rtl w:val="0"/>
        </w:rPr>
        <w:t xml:space="preserve">El guía de turismo desempeña un cargo fundamental para el turismo, ya que están en contacto directo con el turista, son el elemento de enlace entre el turista y el país que visita. Por el trato que le brinde el guía, puede el turista juzgar a todo el país, pues ya es la primera impresión que recibe del lugar. De su comportamiento y cultura de servicio, depende la idea que el turista se forme de un destino turístico. </w:t>
      </w:r>
    </w:p>
    <w:p w:rsidR="00000000" w:rsidDel="00000000" w:rsidP="00000000" w:rsidRDefault="00000000" w:rsidRPr="00000000" w14:paraId="00000235">
      <w:pPr>
        <w:ind w:right="310"/>
        <w:rPr>
          <w:color w:val="000000"/>
          <w:sz w:val="20"/>
          <w:szCs w:val="20"/>
        </w:rPr>
      </w:pPr>
      <w:r w:rsidDel="00000000" w:rsidR="00000000" w:rsidRPr="00000000">
        <w:rPr>
          <w:rtl w:val="0"/>
        </w:rPr>
      </w:r>
    </w:p>
    <w:p w:rsidR="00000000" w:rsidDel="00000000" w:rsidP="00000000" w:rsidRDefault="00000000" w:rsidRPr="00000000" w14:paraId="00000236">
      <w:pPr>
        <w:ind w:right="310"/>
        <w:rPr>
          <w:color w:val="000000"/>
          <w:sz w:val="20"/>
          <w:szCs w:val="20"/>
        </w:rPr>
      </w:pPr>
      <w:bookmarkStart w:colFirst="0" w:colLast="0" w:name="_30j0zll" w:id="1"/>
      <w:bookmarkEnd w:id="1"/>
      <w:commentRangeStart w:id="28"/>
      <w:r w:rsidDel="00000000" w:rsidR="00000000" w:rsidRPr="00000000">
        <w:rPr>
          <w:color w:val="000000"/>
          <w:sz w:val="20"/>
          <w:szCs w:val="20"/>
          <w:rtl w:val="0"/>
        </w:rPr>
        <w:t xml:space="preserve">Para ejercer la guianza </w:t>
      </w:r>
      <w:del w:author="JGOA" w:id="144" w:date="2022-03-19T21:32:00Z">
        <w:r w:rsidDel="00000000" w:rsidR="00000000" w:rsidRPr="00000000">
          <w:rPr>
            <w:color w:val="000000"/>
            <w:sz w:val="20"/>
            <w:szCs w:val="20"/>
            <w:rtl w:val="0"/>
          </w:rPr>
          <w:delText xml:space="preserve">turística ,</w:delText>
        </w:r>
      </w:del>
      <w:ins w:author="JGOA" w:id="144" w:date="2022-03-19T21:32:00Z">
        <w:r w:rsidDel="00000000" w:rsidR="00000000" w:rsidRPr="00000000">
          <w:rPr>
            <w:color w:val="000000"/>
            <w:sz w:val="20"/>
            <w:szCs w:val="20"/>
            <w:rtl w:val="0"/>
          </w:rPr>
          <w:t xml:space="preserve">turística,</w:t>
        </w:r>
      </w:ins>
      <w:r w:rsidDel="00000000" w:rsidR="00000000" w:rsidRPr="00000000">
        <w:rPr>
          <w:color w:val="000000"/>
          <w:sz w:val="20"/>
          <w:szCs w:val="20"/>
          <w:rtl w:val="0"/>
        </w:rPr>
        <w:t xml:space="preserve"> se requiere la tarjeta profesional como guía y la inscripción al Registro Nacional de </w:t>
      </w:r>
      <w:r w:rsidDel="00000000" w:rsidR="00000000" w:rsidRPr="00000000">
        <w:rPr>
          <w:color w:val="000000"/>
          <w:sz w:val="20"/>
          <w:szCs w:val="20"/>
          <w:highlight w:val="yellow"/>
          <w:rtl w:val="0"/>
        </w:rPr>
        <w:t xml:space="preserve">turismo -RNT-</w:t>
      </w:r>
      <w:r w:rsidDel="00000000" w:rsidR="00000000" w:rsidRPr="00000000">
        <w:rPr>
          <w:color w:val="000000"/>
          <w:sz w:val="20"/>
          <w:szCs w:val="20"/>
          <w:rtl w:val="0"/>
        </w:rPr>
        <w:t xml:space="preserve">, teniendo en cuenta:</w:t>
      </w:r>
    </w:p>
    <w:p w:rsidR="00000000" w:rsidDel="00000000" w:rsidP="00000000" w:rsidRDefault="00000000" w:rsidRPr="00000000" w14:paraId="00000237">
      <w:pPr>
        <w:ind w:right="310"/>
        <w:rPr>
          <w:color w:val="000000"/>
          <w:sz w:val="20"/>
          <w:szCs w:val="20"/>
        </w:rPr>
      </w:pPr>
      <w:r w:rsidDel="00000000" w:rsidR="00000000" w:rsidRPr="00000000">
        <w:rPr>
          <w:rtl w:val="0"/>
        </w:rPr>
      </w:r>
    </w:p>
    <w:p w:rsidR="00000000" w:rsidDel="00000000" w:rsidP="00000000" w:rsidRDefault="00000000" w:rsidRPr="00000000" w14:paraId="00000238">
      <w:pPr>
        <w:ind w:right="310"/>
        <w:rPr>
          <w:color w:val="000000"/>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33021</wp:posOffset>
                </wp:positionV>
                <wp:extent cx="1773555" cy="3683000"/>
                <wp:effectExtent b="0" l="0" r="0" t="0"/>
                <wp:wrapSquare wrapText="bothSides" distB="45720" distT="45720" distL="114300" distR="114300"/>
                <wp:docPr id="44" name=""/>
                <a:graphic>
                  <a:graphicData uri="http://schemas.microsoft.com/office/word/2010/wordprocessingShape">
                    <wps:wsp>
                      <wps:cNvSpPr/>
                      <wps:cNvPr id="150" name="Shape 150"/>
                      <wps:spPr>
                        <a:xfrm>
                          <a:off x="4463985" y="1943249"/>
                          <a:ext cx="1764030" cy="367350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Campo de actuación en el que el guía puede ofrecer sus servicios como independiente directamente al turista, pasajero o visitante, también a empresas del sector, tales como: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0"/>
                                <w:vertAlign w:val="baseline"/>
                              </w:rPr>
                              <w:t xml:space="preserve">Agencias de turismo </w:t>
                            </w:r>
                          </w:p>
                          <w:p w:rsidR="00000000" w:rsidDel="00000000" w:rsidP="00000000" w:rsidRDefault="00000000" w:rsidRPr="00000000">
                            <w:pPr>
                              <w:spacing w:after="0" w:before="0" w:line="275.00000953674316"/>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Alojamientos</w:t>
                            </w:r>
                          </w:p>
                          <w:p w:rsidR="00000000" w:rsidDel="00000000" w:rsidP="00000000" w:rsidRDefault="00000000" w:rsidRPr="00000000">
                            <w:pPr>
                              <w:spacing w:after="0" w:before="0" w:line="275.00000953674316"/>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Operadores de transporte especial de pasajeros </w:t>
                            </w:r>
                          </w:p>
                          <w:p w:rsidR="00000000" w:rsidDel="00000000" w:rsidP="00000000" w:rsidRDefault="00000000" w:rsidRPr="00000000">
                            <w:pPr>
                              <w:spacing w:after="0" w:before="0" w:line="275.00000953674316"/>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Atractivos turísticos: museos, centros de interpretación, fábricas e industrias, entre otros</w:t>
                            </w:r>
                          </w:p>
                          <w:p w:rsidR="00000000" w:rsidDel="00000000" w:rsidP="00000000" w:rsidRDefault="00000000" w:rsidRPr="00000000">
                            <w:pPr>
                              <w:spacing w:after="0" w:before="0" w:line="275.00000953674316"/>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Organizadoras de congresos, eventos, ferias, exposiciones.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33021</wp:posOffset>
                </wp:positionV>
                <wp:extent cx="1773555" cy="3683000"/>
                <wp:effectExtent b="0" l="0" r="0" t="0"/>
                <wp:wrapSquare wrapText="bothSides" distB="45720" distT="45720" distL="114300" distR="114300"/>
                <wp:docPr id="44" name="image55.png"/>
                <a:graphic>
                  <a:graphicData uri="http://schemas.openxmlformats.org/drawingml/2006/picture">
                    <pic:pic>
                      <pic:nvPicPr>
                        <pic:cNvPr id="0" name="image55.png"/>
                        <pic:cNvPicPr preferRelativeResize="0"/>
                      </pic:nvPicPr>
                      <pic:blipFill>
                        <a:blip r:embed="rId51"/>
                        <a:srcRect/>
                        <a:stretch>
                          <a:fillRect/>
                        </a:stretch>
                      </pic:blipFill>
                      <pic:spPr>
                        <a:xfrm>
                          <a:off x="0" y="0"/>
                          <a:ext cx="1773555" cy="36830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1943100</wp:posOffset>
                </wp:positionH>
                <wp:positionV relativeFrom="paragraph">
                  <wp:posOffset>45720</wp:posOffset>
                </wp:positionV>
                <wp:extent cx="1708785" cy="3608070"/>
                <wp:effectExtent b="0" l="0" r="0" t="0"/>
                <wp:wrapSquare wrapText="bothSides" distB="45720" distT="45720" distL="114300" distR="114300"/>
                <wp:docPr id="10" name=""/>
                <a:graphic>
                  <a:graphicData uri="http://schemas.microsoft.com/office/word/2010/wordprocessingShape">
                    <wps:wsp>
                      <wps:cNvSpPr/>
                      <wps:cNvPr id="11" name="Shape 11"/>
                      <wps:spPr>
                        <a:xfrm>
                          <a:off x="4496370" y="1980728"/>
                          <a:ext cx="1699260" cy="35985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 el ámbito público y privado, puede desempeñar sus funciones en: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Entidades de servicios sociales: 	 </w:t>
                            </w:r>
                          </w:p>
                          <w:p w:rsidR="00000000" w:rsidDel="00000000" w:rsidP="00000000" w:rsidRDefault="00000000" w:rsidRPr="00000000">
                            <w:pPr>
                              <w:spacing w:after="5" w:before="0" w:line="247.00000762939453"/>
                              <w:ind w:left="200" w:right="31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Gremios </w:t>
                            </w:r>
                          </w:p>
                          <w:p w:rsidR="00000000" w:rsidDel="00000000" w:rsidP="00000000" w:rsidRDefault="00000000" w:rsidRPr="00000000">
                            <w:pPr>
                              <w:spacing w:after="5" w:before="0" w:line="247.00000762939453"/>
                              <w:ind w:left="200" w:right="31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Sindicatos </w:t>
                            </w:r>
                          </w:p>
                          <w:p w:rsidR="00000000" w:rsidDel="00000000" w:rsidP="00000000" w:rsidRDefault="00000000" w:rsidRPr="00000000">
                            <w:pPr>
                              <w:spacing w:after="5" w:before="0" w:line="247.00000762939453"/>
                              <w:ind w:left="266.00000381469727" w:right="310" w:firstLine="330.99998474121094"/>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Mutuales</w:t>
                            </w:r>
                          </w:p>
                          <w:p w:rsidR="00000000" w:rsidDel="00000000" w:rsidP="00000000" w:rsidRDefault="00000000" w:rsidRPr="00000000">
                            <w:pPr>
                              <w:spacing w:after="5" w:before="0" w:line="247.00000762939453"/>
                              <w:ind w:left="200" w:right="31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5" w:before="0" w:line="275.00000953674316"/>
                              <w:ind w:left="200" w:right="31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Obras sociales</w:t>
                            </w:r>
                          </w:p>
                          <w:p w:rsidR="00000000" w:rsidDel="00000000" w:rsidP="00000000" w:rsidRDefault="00000000" w:rsidRPr="00000000">
                            <w:pPr>
                              <w:spacing w:after="5" w:before="0" w:line="275.00000953674316"/>
                              <w:ind w:left="200" w:right="31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1943100</wp:posOffset>
                </wp:positionH>
                <wp:positionV relativeFrom="paragraph">
                  <wp:posOffset>45720</wp:posOffset>
                </wp:positionV>
                <wp:extent cx="1708785" cy="3608070"/>
                <wp:effectExtent b="0" l="0" r="0" t="0"/>
                <wp:wrapSquare wrapText="bothSides" distB="45720" distT="45720" distL="114300" distR="114300"/>
                <wp:docPr id="10" name="image12.png"/>
                <a:graphic>
                  <a:graphicData uri="http://schemas.openxmlformats.org/drawingml/2006/picture">
                    <pic:pic>
                      <pic:nvPicPr>
                        <pic:cNvPr id="0" name="image12.png"/>
                        <pic:cNvPicPr preferRelativeResize="0"/>
                      </pic:nvPicPr>
                      <pic:blipFill>
                        <a:blip r:embed="rId52"/>
                        <a:srcRect/>
                        <a:stretch>
                          <a:fillRect/>
                        </a:stretch>
                      </pic:blipFill>
                      <pic:spPr>
                        <a:xfrm>
                          <a:off x="0" y="0"/>
                          <a:ext cx="1708785" cy="360807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3860800</wp:posOffset>
                </wp:positionH>
                <wp:positionV relativeFrom="paragraph">
                  <wp:posOffset>210820</wp:posOffset>
                </wp:positionV>
                <wp:extent cx="1685290" cy="3420745"/>
                <wp:effectExtent b="0" l="0" r="0" t="0"/>
                <wp:wrapSquare wrapText="bothSides" distB="45720" distT="45720" distL="114300" distR="114300"/>
                <wp:docPr id="45" name=""/>
                <a:graphic>
                  <a:graphicData uri="http://schemas.microsoft.com/office/word/2010/wordprocessingShape">
                    <wps:wsp>
                      <wps:cNvSpPr/>
                      <wps:cNvPr id="151" name="Shape 151"/>
                      <wps:spPr>
                        <a:xfrm>
                          <a:off x="4508118" y="2074390"/>
                          <a:ext cx="1675765" cy="3411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Entes de turismo, de fomento o promoción turística: 	 </w:t>
                            </w:r>
                          </w:p>
                          <w:p w:rsidR="00000000" w:rsidDel="00000000" w:rsidP="00000000" w:rsidRDefault="00000000" w:rsidRPr="00000000">
                            <w:pPr>
                              <w:spacing w:after="0" w:before="0" w:line="275.00000953674316"/>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Oficinas y centros de información, públicos o privados </w:t>
                            </w:r>
                          </w:p>
                          <w:p w:rsidR="00000000" w:rsidDel="00000000" w:rsidP="00000000" w:rsidRDefault="00000000" w:rsidRPr="00000000">
                            <w:pPr>
                              <w:spacing w:after="0" w:before="0" w:line="275.00000953674316"/>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Entidades de </w:t>
                            </w:r>
                          </w:p>
                          <w:p w:rsidR="00000000" w:rsidDel="00000000" w:rsidP="00000000" w:rsidRDefault="00000000" w:rsidRPr="00000000">
                            <w:pPr>
                              <w:spacing w:after="0" w:before="0" w:line="275.00000953674316"/>
                              <w:ind w:left="36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Puntos de Información Turística (PIT)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3860800</wp:posOffset>
                </wp:positionH>
                <wp:positionV relativeFrom="paragraph">
                  <wp:posOffset>210820</wp:posOffset>
                </wp:positionV>
                <wp:extent cx="1685290" cy="3420745"/>
                <wp:effectExtent b="0" l="0" r="0" t="0"/>
                <wp:wrapSquare wrapText="bothSides" distB="45720" distT="45720" distL="114300" distR="114300"/>
                <wp:docPr id="45" name="image56.png"/>
                <a:graphic>
                  <a:graphicData uri="http://schemas.openxmlformats.org/drawingml/2006/picture">
                    <pic:pic>
                      <pic:nvPicPr>
                        <pic:cNvPr id="0" name="image56.png"/>
                        <pic:cNvPicPr preferRelativeResize="0"/>
                      </pic:nvPicPr>
                      <pic:blipFill>
                        <a:blip r:embed="rId53"/>
                        <a:srcRect/>
                        <a:stretch>
                          <a:fillRect/>
                        </a:stretch>
                      </pic:blipFill>
                      <pic:spPr>
                        <a:xfrm>
                          <a:off x="0" y="0"/>
                          <a:ext cx="1685290" cy="3420745"/>
                        </a:xfrm>
                        <a:prstGeom prst="rect"/>
                        <a:ln/>
                      </pic:spPr>
                    </pic:pic>
                  </a:graphicData>
                </a:graphic>
              </wp:anchor>
            </w:drawing>
          </mc:Fallback>
        </mc:AlternateContent>
      </w:r>
    </w:p>
    <w:p w:rsidR="00000000" w:rsidDel="00000000" w:rsidP="00000000" w:rsidRDefault="00000000" w:rsidRPr="00000000" w14:paraId="00000239">
      <w:pPr>
        <w:tabs>
          <w:tab w:val="center" w:pos="4956"/>
        </w:tabs>
        <w:rPr>
          <w:color w:val="000000"/>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3A">
      <w:pPr>
        <w:tabs>
          <w:tab w:val="center" w:pos="4956"/>
        </w:tabs>
        <w:rPr>
          <w:color w:val="000000"/>
          <w:sz w:val="20"/>
          <w:szCs w:val="20"/>
        </w:rPr>
      </w:pPr>
      <w:r w:rsidDel="00000000" w:rsidR="00000000" w:rsidRPr="00000000">
        <w:rPr>
          <w:color w:val="000000"/>
          <w:sz w:val="20"/>
          <w:szCs w:val="20"/>
          <w:rtl w:val="0"/>
        </w:rPr>
        <w:t xml:space="preserve">Para cumplir las expectativas de dichas organizaciones</w:t>
      </w:r>
      <w:ins w:author="JGOA" w:id="145" w:date="2022-03-19T21:33: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el guía debe conocer todo lo que puede llegar a interesar sus usuarios, contar con un acervo cultural y artístico, identificar las bellezas naturales, atractivos, diversiones, información sobre comunicaciones, alojamientos, transportes, entre otros y dominar con fluidez los idiomas extranjeros, como mínimo inglés. </w:t>
      </w:r>
    </w:p>
    <w:p w:rsidR="00000000" w:rsidDel="00000000" w:rsidP="00000000" w:rsidRDefault="00000000" w:rsidRPr="00000000" w14:paraId="0000023B">
      <w:pPr>
        <w:ind w:right="310"/>
        <w:jc w:val="both"/>
        <w:rPr>
          <w:color w:val="000000"/>
          <w:sz w:val="20"/>
          <w:szCs w:val="20"/>
        </w:rPr>
      </w:pPr>
      <w:r w:rsidDel="00000000" w:rsidR="00000000" w:rsidRPr="00000000">
        <w:rPr>
          <w:rtl w:val="0"/>
        </w:rPr>
      </w:r>
    </w:p>
    <w:p w:rsidR="00000000" w:rsidDel="00000000" w:rsidP="00000000" w:rsidRDefault="00000000" w:rsidRPr="00000000" w14:paraId="0000023C">
      <w:pPr>
        <w:ind w:right="310"/>
        <w:jc w:val="both"/>
        <w:rPr>
          <w:color w:val="000000"/>
          <w:sz w:val="20"/>
          <w:szCs w:val="20"/>
        </w:rPr>
      </w:pPr>
      <w:r w:rsidDel="00000000" w:rsidR="00000000" w:rsidRPr="00000000">
        <w:rPr>
          <w:color w:val="000000"/>
          <w:sz w:val="20"/>
          <w:szCs w:val="20"/>
          <w:rtl w:val="0"/>
        </w:rPr>
        <w:t xml:space="preserve">Deberá conocer no solo el desarrollo socio cultural local sino también la del usuario que atiende</w:t>
      </w:r>
      <w:ins w:author="JGOA" w:id="146" w:date="2022-03-19T21:34:00Z">
        <w:r w:rsidDel="00000000" w:rsidR="00000000" w:rsidRPr="00000000">
          <w:rPr>
            <w:color w:val="000000"/>
            <w:sz w:val="20"/>
            <w:szCs w:val="20"/>
            <w:rtl w:val="0"/>
          </w:rPr>
          <w:t xml:space="preserve">, d</w:t>
        </w:r>
      </w:ins>
      <w:del w:author="JGOA" w:id="146" w:date="2022-03-19T21:34:00Z">
        <w:r w:rsidDel="00000000" w:rsidR="00000000" w:rsidRPr="00000000">
          <w:rPr>
            <w:color w:val="000000"/>
            <w:sz w:val="20"/>
            <w:szCs w:val="20"/>
            <w:rtl w:val="0"/>
          </w:rPr>
          <w:delText xml:space="preserve">. D</w:delText>
        </w:r>
      </w:del>
      <w:r w:rsidDel="00000000" w:rsidR="00000000" w:rsidRPr="00000000">
        <w:rPr>
          <w:color w:val="000000"/>
          <w:sz w:val="20"/>
          <w:szCs w:val="20"/>
          <w:rtl w:val="0"/>
        </w:rPr>
        <w:t xml:space="preserve">e esta manera</w:t>
      </w:r>
      <w:ins w:author="JGOA" w:id="147" w:date="2022-03-19T21:34:00Z">
        <w:r w:rsidDel="00000000" w:rsidR="00000000" w:rsidRPr="00000000">
          <w:rPr>
            <w:color w:val="000000"/>
            <w:sz w:val="20"/>
            <w:szCs w:val="20"/>
            <w:rtl w:val="0"/>
          </w:rPr>
          <w:t xml:space="preserve">,</w:t>
        </w:r>
      </w:ins>
      <w:r w:rsidDel="00000000" w:rsidR="00000000" w:rsidRPr="00000000">
        <w:rPr>
          <w:color w:val="000000"/>
          <w:sz w:val="20"/>
          <w:szCs w:val="20"/>
          <w:rtl w:val="0"/>
        </w:rPr>
        <w:t xml:space="preserve"> podrá comprenderlo y asistirlo mejor. </w:t>
      </w:r>
    </w:p>
    <w:p w:rsidR="00000000" w:rsidDel="00000000" w:rsidP="00000000" w:rsidRDefault="00000000" w:rsidRPr="00000000" w14:paraId="0000023D">
      <w:pPr>
        <w:spacing w:line="259"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3E">
      <w:pPr>
        <w:ind w:right="310"/>
        <w:jc w:val="both"/>
        <w:rPr>
          <w:color w:val="000000"/>
          <w:sz w:val="20"/>
          <w:szCs w:val="20"/>
        </w:rPr>
      </w:pPr>
      <w:r w:rsidDel="00000000" w:rsidR="00000000" w:rsidRPr="00000000">
        <w:rPr>
          <w:color w:val="000000"/>
          <w:sz w:val="20"/>
          <w:szCs w:val="20"/>
          <w:rtl w:val="0"/>
        </w:rPr>
        <w:t xml:space="preserve">Además de los conocimientos específicos del guía, se hacen indispensables ciertas cualidades individuales del carácter, tales como: </w:t>
      </w:r>
    </w:p>
    <w:p w:rsidR="00000000" w:rsidDel="00000000" w:rsidP="00000000" w:rsidRDefault="00000000" w:rsidRPr="00000000" w14:paraId="0000023F">
      <w:pPr>
        <w:ind w:right="31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40">
      <w:pPr>
        <w:numPr>
          <w:ilvl w:val="0"/>
          <w:numId w:val="11"/>
        </w:numPr>
        <w:pBdr>
          <w:top w:space="0" w:sz="0" w:val="nil"/>
          <w:left w:space="0" w:sz="0" w:val="nil"/>
          <w:bottom w:space="0" w:sz="0" w:val="nil"/>
          <w:right w:space="0" w:sz="0" w:val="nil"/>
          <w:between w:space="0" w:sz="0" w:val="nil"/>
        </w:pBdr>
        <w:spacing w:line="248.00000000000006" w:lineRule="auto"/>
        <w:ind w:left="720" w:right="310" w:hanging="360"/>
        <w:jc w:val="both"/>
        <w:rPr>
          <w:color w:val="000000"/>
          <w:sz w:val="20"/>
          <w:szCs w:val="20"/>
        </w:rPr>
      </w:pPr>
      <w:r w:rsidDel="00000000" w:rsidR="00000000" w:rsidRPr="00000000">
        <w:rPr>
          <w:color w:val="000000"/>
          <w:sz w:val="20"/>
          <w:szCs w:val="20"/>
          <w:rtl w:val="0"/>
        </w:rPr>
        <w:t xml:space="preserve">Amabilidad</w:t>
      </w:r>
      <w:del w:author="JGOA" w:id="148" w:date="2022-03-19T21:34:00Z">
        <w:r w:rsidDel="00000000" w:rsidR="00000000" w:rsidRPr="00000000">
          <w:rPr>
            <w:color w:val="000000"/>
            <w:sz w:val="20"/>
            <w:szCs w:val="20"/>
            <w:rtl w:val="0"/>
          </w:rPr>
          <w:delText xml:space="preserve">,</w:delText>
        </w:r>
      </w:del>
      <w:ins w:author="JGOA" w:id="148" w:date="2022-03-19T21:34: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241">
      <w:pPr>
        <w:numPr>
          <w:ilvl w:val="0"/>
          <w:numId w:val="11"/>
        </w:numPr>
        <w:pBdr>
          <w:top w:space="0" w:sz="0" w:val="nil"/>
          <w:left w:space="0" w:sz="0" w:val="nil"/>
          <w:bottom w:space="0" w:sz="0" w:val="nil"/>
          <w:right w:space="0" w:sz="0" w:val="nil"/>
          <w:between w:space="0" w:sz="0" w:val="nil"/>
        </w:pBdr>
        <w:spacing w:line="248.00000000000006" w:lineRule="auto"/>
        <w:ind w:left="720" w:right="310" w:hanging="360"/>
        <w:jc w:val="both"/>
        <w:rPr>
          <w:color w:val="000000"/>
          <w:sz w:val="20"/>
          <w:szCs w:val="20"/>
        </w:rPr>
      </w:pPr>
      <w:r w:rsidDel="00000000" w:rsidR="00000000" w:rsidRPr="00000000">
        <w:rPr>
          <w:color w:val="000000"/>
          <w:sz w:val="20"/>
          <w:szCs w:val="20"/>
          <w:rtl w:val="0"/>
        </w:rPr>
        <w:t xml:space="preserve">Intuición</w:t>
      </w:r>
      <w:del w:author="JGOA" w:id="149" w:date="2022-03-19T21:34:00Z">
        <w:r w:rsidDel="00000000" w:rsidR="00000000" w:rsidRPr="00000000">
          <w:rPr>
            <w:color w:val="000000"/>
            <w:sz w:val="20"/>
            <w:szCs w:val="20"/>
            <w:rtl w:val="0"/>
          </w:rPr>
          <w:delText xml:space="preserve">,</w:delText>
        </w:r>
      </w:del>
      <w:ins w:author="JGOA" w:id="149" w:date="2022-03-19T21:34: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242">
      <w:pPr>
        <w:numPr>
          <w:ilvl w:val="0"/>
          <w:numId w:val="11"/>
        </w:numPr>
        <w:pBdr>
          <w:top w:space="0" w:sz="0" w:val="nil"/>
          <w:left w:space="0" w:sz="0" w:val="nil"/>
          <w:bottom w:space="0" w:sz="0" w:val="nil"/>
          <w:right w:space="0" w:sz="0" w:val="nil"/>
          <w:between w:space="0" w:sz="0" w:val="nil"/>
        </w:pBdr>
        <w:spacing w:line="248.00000000000006" w:lineRule="auto"/>
        <w:ind w:left="720" w:right="310" w:hanging="360"/>
        <w:jc w:val="both"/>
        <w:rPr>
          <w:color w:val="000000"/>
          <w:sz w:val="20"/>
          <w:szCs w:val="20"/>
        </w:rPr>
      </w:pPr>
      <w:r w:rsidDel="00000000" w:rsidR="00000000" w:rsidRPr="00000000">
        <w:rPr>
          <w:color w:val="000000"/>
          <w:sz w:val="20"/>
          <w:szCs w:val="20"/>
          <w:rtl w:val="0"/>
        </w:rPr>
        <w:t xml:space="preserve">Tacto</w:t>
      </w:r>
      <w:del w:author="JGOA" w:id="150" w:date="2022-03-19T21:34:00Z">
        <w:r w:rsidDel="00000000" w:rsidR="00000000" w:rsidRPr="00000000">
          <w:rPr>
            <w:color w:val="000000"/>
            <w:sz w:val="20"/>
            <w:szCs w:val="20"/>
            <w:rtl w:val="0"/>
          </w:rPr>
          <w:delText xml:space="preserve">,</w:delText>
        </w:r>
      </w:del>
      <w:ins w:author="JGOA" w:id="150" w:date="2022-03-19T21:34: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243">
      <w:pPr>
        <w:numPr>
          <w:ilvl w:val="0"/>
          <w:numId w:val="11"/>
        </w:numPr>
        <w:pBdr>
          <w:top w:space="0" w:sz="0" w:val="nil"/>
          <w:left w:space="0" w:sz="0" w:val="nil"/>
          <w:bottom w:space="0" w:sz="0" w:val="nil"/>
          <w:right w:space="0" w:sz="0" w:val="nil"/>
          <w:between w:space="0" w:sz="0" w:val="nil"/>
        </w:pBdr>
        <w:spacing w:line="248.00000000000006" w:lineRule="auto"/>
        <w:ind w:left="720" w:right="310" w:hanging="360"/>
        <w:jc w:val="both"/>
        <w:rPr>
          <w:color w:val="000000"/>
          <w:sz w:val="20"/>
          <w:szCs w:val="20"/>
        </w:rPr>
      </w:pPr>
      <w:r w:rsidDel="00000000" w:rsidR="00000000" w:rsidRPr="00000000">
        <w:rPr>
          <w:color w:val="000000"/>
          <w:sz w:val="20"/>
          <w:szCs w:val="20"/>
          <w:rtl w:val="0"/>
        </w:rPr>
        <w:t xml:space="preserve">Equilibrio emocional</w:t>
      </w:r>
      <w:del w:author="JGOA" w:id="151" w:date="2022-03-19T21:34:00Z">
        <w:r w:rsidDel="00000000" w:rsidR="00000000" w:rsidRPr="00000000">
          <w:rPr>
            <w:color w:val="000000"/>
            <w:sz w:val="20"/>
            <w:szCs w:val="20"/>
            <w:rtl w:val="0"/>
          </w:rPr>
          <w:delText xml:space="preserve">,</w:delText>
        </w:r>
      </w:del>
      <w:ins w:author="JGOA" w:id="151" w:date="2022-03-19T21:34: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244">
      <w:pPr>
        <w:numPr>
          <w:ilvl w:val="0"/>
          <w:numId w:val="11"/>
        </w:numPr>
        <w:pBdr>
          <w:top w:space="0" w:sz="0" w:val="nil"/>
          <w:left w:space="0" w:sz="0" w:val="nil"/>
          <w:bottom w:space="0" w:sz="0" w:val="nil"/>
          <w:right w:space="0" w:sz="0" w:val="nil"/>
          <w:between w:space="0" w:sz="0" w:val="nil"/>
        </w:pBdr>
        <w:spacing w:line="248.00000000000006" w:lineRule="auto"/>
        <w:ind w:left="720" w:right="310" w:hanging="360"/>
        <w:jc w:val="both"/>
        <w:rPr>
          <w:color w:val="000000"/>
          <w:sz w:val="20"/>
          <w:szCs w:val="20"/>
        </w:rPr>
      </w:pPr>
      <w:r w:rsidDel="00000000" w:rsidR="00000000" w:rsidRPr="00000000">
        <w:rPr>
          <w:color w:val="000000"/>
          <w:sz w:val="20"/>
          <w:szCs w:val="20"/>
          <w:rtl w:val="0"/>
        </w:rPr>
        <w:t xml:space="preserve">Dominio de sí mismo</w:t>
      </w:r>
      <w:del w:author="JGOA" w:id="152" w:date="2022-03-19T21:34:00Z">
        <w:r w:rsidDel="00000000" w:rsidR="00000000" w:rsidRPr="00000000">
          <w:rPr>
            <w:color w:val="000000"/>
            <w:sz w:val="20"/>
            <w:szCs w:val="20"/>
            <w:rtl w:val="0"/>
          </w:rPr>
          <w:delText xml:space="preserve">,</w:delText>
        </w:r>
      </w:del>
      <w:ins w:author="JGOA" w:id="152" w:date="2022-03-19T21:34: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245">
      <w:pPr>
        <w:numPr>
          <w:ilvl w:val="0"/>
          <w:numId w:val="11"/>
        </w:numPr>
        <w:pBdr>
          <w:top w:space="0" w:sz="0" w:val="nil"/>
          <w:left w:space="0" w:sz="0" w:val="nil"/>
          <w:bottom w:space="0" w:sz="0" w:val="nil"/>
          <w:right w:space="0" w:sz="0" w:val="nil"/>
          <w:between w:space="0" w:sz="0" w:val="nil"/>
        </w:pBdr>
        <w:spacing w:line="248.00000000000006" w:lineRule="auto"/>
        <w:ind w:left="720" w:right="310" w:hanging="360"/>
        <w:jc w:val="both"/>
        <w:rPr>
          <w:color w:val="000000"/>
          <w:sz w:val="20"/>
          <w:szCs w:val="20"/>
        </w:rPr>
      </w:pPr>
      <w:r w:rsidDel="00000000" w:rsidR="00000000" w:rsidRPr="00000000">
        <w:rPr>
          <w:color w:val="000000"/>
          <w:sz w:val="20"/>
          <w:szCs w:val="20"/>
          <w:rtl w:val="0"/>
        </w:rPr>
        <w:t xml:space="preserve">Compostura en los modos</w:t>
      </w:r>
      <w:del w:author="JGOA" w:id="153" w:date="2022-03-19T21:34:00Z">
        <w:r w:rsidDel="00000000" w:rsidR="00000000" w:rsidRPr="00000000">
          <w:rPr>
            <w:color w:val="000000"/>
            <w:sz w:val="20"/>
            <w:szCs w:val="20"/>
            <w:rtl w:val="0"/>
          </w:rPr>
          <w:delText xml:space="preserve">,</w:delText>
        </w:r>
      </w:del>
      <w:ins w:author="JGOA" w:id="153" w:date="2022-03-19T21:34: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246">
      <w:pPr>
        <w:numPr>
          <w:ilvl w:val="0"/>
          <w:numId w:val="11"/>
        </w:numPr>
        <w:pBdr>
          <w:top w:space="0" w:sz="0" w:val="nil"/>
          <w:left w:space="0" w:sz="0" w:val="nil"/>
          <w:bottom w:space="0" w:sz="0" w:val="nil"/>
          <w:right w:space="0" w:sz="0" w:val="nil"/>
          <w:between w:space="0" w:sz="0" w:val="nil"/>
        </w:pBdr>
        <w:spacing w:line="248.00000000000006" w:lineRule="auto"/>
        <w:ind w:left="720" w:right="310" w:hanging="360"/>
        <w:jc w:val="both"/>
        <w:rPr>
          <w:color w:val="000000"/>
          <w:sz w:val="20"/>
          <w:szCs w:val="20"/>
        </w:rPr>
      </w:pPr>
      <w:r w:rsidDel="00000000" w:rsidR="00000000" w:rsidRPr="00000000">
        <w:rPr>
          <w:color w:val="000000"/>
          <w:sz w:val="20"/>
          <w:szCs w:val="20"/>
          <w:rtl w:val="0"/>
        </w:rPr>
        <w:t xml:space="preserve">Capacidad comunicativa</w:t>
      </w:r>
      <w:del w:author="JGOA" w:id="154" w:date="2022-03-19T21:34:00Z">
        <w:r w:rsidDel="00000000" w:rsidR="00000000" w:rsidRPr="00000000">
          <w:rPr>
            <w:color w:val="000000"/>
            <w:sz w:val="20"/>
            <w:szCs w:val="20"/>
            <w:rtl w:val="0"/>
          </w:rPr>
          <w:delText xml:space="preserve">,</w:delText>
        </w:r>
      </w:del>
      <w:ins w:author="JGOA" w:id="154" w:date="2022-03-19T21:34: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247">
      <w:pPr>
        <w:numPr>
          <w:ilvl w:val="0"/>
          <w:numId w:val="11"/>
        </w:numPr>
        <w:pBdr>
          <w:top w:space="0" w:sz="0" w:val="nil"/>
          <w:left w:space="0" w:sz="0" w:val="nil"/>
          <w:bottom w:space="0" w:sz="0" w:val="nil"/>
          <w:right w:space="0" w:sz="0" w:val="nil"/>
          <w:between w:space="0" w:sz="0" w:val="nil"/>
        </w:pBdr>
        <w:spacing w:line="248.00000000000006" w:lineRule="auto"/>
        <w:ind w:left="720" w:right="310" w:hanging="360"/>
        <w:jc w:val="both"/>
        <w:rPr>
          <w:color w:val="000000"/>
          <w:sz w:val="20"/>
          <w:szCs w:val="20"/>
        </w:rPr>
      </w:pPr>
      <w:r w:rsidDel="00000000" w:rsidR="00000000" w:rsidRPr="00000000">
        <w:rPr>
          <w:color w:val="000000"/>
          <w:sz w:val="20"/>
          <w:szCs w:val="20"/>
          <w:rtl w:val="0"/>
        </w:rPr>
        <w:t xml:space="preserve">Ánimo jovial y alegre</w:t>
      </w:r>
      <w:del w:author="JGOA" w:id="155" w:date="2022-03-19T21:34:00Z">
        <w:r w:rsidDel="00000000" w:rsidR="00000000" w:rsidRPr="00000000">
          <w:rPr>
            <w:color w:val="000000"/>
            <w:sz w:val="20"/>
            <w:szCs w:val="20"/>
            <w:rtl w:val="0"/>
          </w:rPr>
          <w:delText xml:space="preserve">,</w:delText>
        </w:r>
      </w:del>
      <w:ins w:author="JGOA" w:id="155" w:date="2022-03-19T21:34: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248">
      <w:pPr>
        <w:numPr>
          <w:ilvl w:val="0"/>
          <w:numId w:val="11"/>
        </w:numPr>
        <w:pBdr>
          <w:top w:space="0" w:sz="0" w:val="nil"/>
          <w:left w:space="0" w:sz="0" w:val="nil"/>
          <w:bottom w:space="0" w:sz="0" w:val="nil"/>
          <w:right w:space="0" w:sz="0" w:val="nil"/>
          <w:between w:space="0" w:sz="0" w:val="nil"/>
        </w:pBdr>
        <w:spacing w:line="248.00000000000006" w:lineRule="auto"/>
        <w:ind w:left="720" w:right="310" w:hanging="360"/>
        <w:jc w:val="both"/>
        <w:rPr>
          <w:color w:val="000000"/>
          <w:sz w:val="20"/>
          <w:szCs w:val="20"/>
        </w:rPr>
      </w:pPr>
      <w:r w:rsidDel="00000000" w:rsidR="00000000" w:rsidRPr="00000000">
        <w:rPr>
          <w:color w:val="000000"/>
          <w:sz w:val="20"/>
          <w:szCs w:val="20"/>
          <w:rtl w:val="0"/>
        </w:rPr>
        <w:t xml:space="preserve">Espíritu de observación</w:t>
      </w:r>
      <w:del w:author="JGOA" w:id="156" w:date="2022-03-19T21:34:00Z">
        <w:r w:rsidDel="00000000" w:rsidR="00000000" w:rsidRPr="00000000">
          <w:rPr>
            <w:color w:val="000000"/>
            <w:sz w:val="20"/>
            <w:szCs w:val="20"/>
            <w:rtl w:val="0"/>
          </w:rPr>
          <w:delText xml:space="preserve">,</w:delText>
        </w:r>
      </w:del>
      <w:ins w:author="JGOA" w:id="156" w:date="2022-03-19T21:34: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249">
      <w:pPr>
        <w:numPr>
          <w:ilvl w:val="0"/>
          <w:numId w:val="11"/>
        </w:numPr>
        <w:pBdr>
          <w:top w:space="0" w:sz="0" w:val="nil"/>
          <w:left w:space="0" w:sz="0" w:val="nil"/>
          <w:bottom w:space="0" w:sz="0" w:val="nil"/>
          <w:right w:space="0" w:sz="0" w:val="nil"/>
          <w:between w:space="0" w:sz="0" w:val="nil"/>
        </w:pBdr>
        <w:spacing w:line="248.00000000000006" w:lineRule="auto"/>
        <w:ind w:left="720" w:right="310" w:hanging="360"/>
        <w:jc w:val="both"/>
        <w:rPr>
          <w:color w:val="000000"/>
          <w:sz w:val="20"/>
          <w:szCs w:val="20"/>
        </w:rPr>
      </w:pPr>
      <w:r w:rsidDel="00000000" w:rsidR="00000000" w:rsidRPr="00000000">
        <w:rPr>
          <w:color w:val="000000"/>
          <w:sz w:val="20"/>
          <w:szCs w:val="20"/>
          <w:rtl w:val="0"/>
        </w:rPr>
        <w:t xml:space="preserve">Diplomacia</w:t>
      </w:r>
      <w:del w:author="JGOA" w:id="157" w:date="2022-03-19T21:34:00Z">
        <w:r w:rsidDel="00000000" w:rsidR="00000000" w:rsidRPr="00000000">
          <w:rPr>
            <w:color w:val="000000"/>
            <w:sz w:val="20"/>
            <w:szCs w:val="20"/>
            <w:rtl w:val="0"/>
          </w:rPr>
          <w:delText xml:space="preserve">,</w:delText>
        </w:r>
      </w:del>
      <w:ins w:author="JGOA" w:id="157" w:date="2022-03-19T21:34:00Z">
        <w:r w:rsidDel="00000000" w:rsidR="00000000" w:rsidRPr="00000000">
          <w:rPr>
            <w:color w:val="000000"/>
            <w:sz w:val="20"/>
            <w:szCs w:val="20"/>
            <w:rtl w:val="0"/>
          </w:rPr>
          <w:t xml:space="preserve">.</w:t>
        </w:r>
      </w:ins>
      <w:r w:rsidDel="00000000" w:rsidR="00000000" w:rsidRPr="00000000">
        <w:rPr>
          <w:rtl w:val="0"/>
        </w:rPr>
      </w:r>
    </w:p>
    <w:p w:rsidR="00000000" w:rsidDel="00000000" w:rsidP="00000000" w:rsidRDefault="00000000" w:rsidRPr="00000000" w14:paraId="0000024A">
      <w:pPr>
        <w:numPr>
          <w:ilvl w:val="0"/>
          <w:numId w:val="11"/>
        </w:numPr>
        <w:pBdr>
          <w:top w:space="0" w:sz="0" w:val="nil"/>
          <w:left w:space="0" w:sz="0" w:val="nil"/>
          <w:bottom w:space="0" w:sz="0" w:val="nil"/>
          <w:right w:space="0" w:sz="0" w:val="nil"/>
          <w:between w:space="0" w:sz="0" w:val="nil"/>
        </w:pBdr>
        <w:spacing w:after="160" w:line="259" w:lineRule="auto"/>
        <w:ind w:left="720" w:right="310" w:hanging="360"/>
        <w:jc w:val="both"/>
        <w:rPr>
          <w:color w:val="000000"/>
          <w:sz w:val="20"/>
          <w:szCs w:val="20"/>
        </w:rPr>
      </w:pPr>
      <w:r w:rsidDel="00000000" w:rsidR="00000000" w:rsidRPr="00000000">
        <w:rPr>
          <w:color w:val="000000"/>
          <w:sz w:val="20"/>
          <w:szCs w:val="20"/>
          <w:rtl w:val="0"/>
        </w:rPr>
        <w:t xml:space="preserve">Paciencia.</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La honestidad </w:t>
      </w:r>
      <w:ins w:author="JGOA" w:id="158" w:date="2022-03-19T21:34:00Z">
        <w:r w:rsidDel="00000000" w:rsidR="00000000" w:rsidRPr="00000000">
          <w:rPr>
            <w:color w:val="000000"/>
            <w:sz w:val="20"/>
            <w:szCs w:val="20"/>
            <w:rtl w:val="0"/>
          </w:rPr>
          <w:t xml:space="preserve">es </w:t>
        </w:r>
      </w:ins>
      <w:r w:rsidDel="00000000" w:rsidR="00000000" w:rsidRPr="00000000">
        <w:rPr>
          <w:color w:val="000000"/>
          <w:sz w:val="20"/>
          <w:szCs w:val="20"/>
          <w:rtl w:val="0"/>
        </w:rPr>
        <w:t xml:space="preserve">el principio del ejercicio profesional del guía de turismo, esta debe verse reflejada en el ejercicio de la misma, con un buen trato hacia el turista, y con un buen manejo de la información.</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Pr>
        <w:drawing>
          <wp:anchor allowOverlap="1" behindDoc="0" distB="0" distT="0" distL="114300" distR="114300" hidden="0" layoutInCell="1" locked="0" relativeHeight="0" simplePos="0">
            <wp:simplePos x="0" y="0"/>
            <wp:positionH relativeFrom="margin">
              <wp:posOffset>-52753</wp:posOffset>
            </wp:positionH>
            <wp:positionV relativeFrom="margin">
              <wp:posOffset>5510091</wp:posOffset>
            </wp:positionV>
            <wp:extent cx="1705610" cy="1506855"/>
            <wp:effectExtent b="0" l="0" r="0" t="0"/>
            <wp:wrapSquare wrapText="bothSides" distB="0" distT="0" distL="114300" distR="114300"/>
            <wp:docPr descr="Ilustración de concepto de sistema de turismo inteligente vector gratuito" id="47" name="image3.jpg"/>
            <a:graphic>
              <a:graphicData uri="http://schemas.openxmlformats.org/drawingml/2006/picture">
                <pic:pic>
                  <pic:nvPicPr>
                    <pic:cNvPr descr="Ilustración de concepto de sistema de turismo inteligente vector gratuito" id="0" name="image3.jpg"/>
                    <pic:cNvPicPr preferRelativeResize="0"/>
                  </pic:nvPicPr>
                  <pic:blipFill>
                    <a:blip r:embed="rId54"/>
                    <a:srcRect b="10219" l="7719" r="6406" t="9220"/>
                    <a:stretch>
                      <a:fillRect/>
                    </a:stretch>
                  </pic:blipFill>
                  <pic:spPr>
                    <a:xfrm>
                      <a:off x="0" y="0"/>
                      <a:ext cx="1705610" cy="1506855"/>
                    </a:xfrm>
                    <a:prstGeom prst="rect"/>
                    <a:ln/>
                  </pic:spPr>
                </pic:pic>
              </a:graphicData>
            </a:graphic>
          </wp:anchor>
        </w:drawing>
      </w: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commentRangeStart w:id="29"/>
      <w:r w:rsidDel="00000000" w:rsidR="00000000" w:rsidRPr="00000000">
        <w:rPr>
          <w:color w:val="000000"/>
          <w:sz w:val="20"/>
          <w:szCs w:val="20"/>
          <w:rtl w:val="0"/>
        </w:rPr>
        <w:t xml:space="preserve">Como fortalezas actitudinales, el guía de turismo debe tener sentido de pertenencia, de liderazgo, actitud de servicio, manejo de idiomas, buena presentación personal y saber cómo manejar los imprevistos. Las fortalezas actitudinales se reflejan en los amplios conocimientos de las regiones y del mundo; igualmente, es necesario procurar su preparación académicamente, tener una buena condición física, con ética profesional y con conocimiento de los requerimientos para las personas con discapacidad.</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40" w:lineRule="auto"/>
        <w:ind w:left="-284" w:firstLine="0"/>
        <w:rPr>
          <w:color w:val="000000"/>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40" w:lineRule="auto"/>
        <w:ind w:left="-284" w:firstLine="0"/>
        <w:rPr>
          <w:color w:val="000000"/>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Como profesional, el guía de turismo ejerce una atención personalizada al cliente, en este caso el turista, encaminada a asistir y a conducir en un determinado tiempo y lugar de interés. Tal estadía puede darse por motivos de recreación, educación, cultura, entre otros.</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Como se aprecia a continuación, existen otros aspectos importantes para definir el perfil profesional de un guía que son:</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40" w:lineRule="auto"/>
        <w:ind w:left="-284" w:firstLine="0"/>
        <w:rPr>
          <w:color w:val="000000"/>
          <w:sz w:val="20"/>
          <w:szCs w:val="20"/>
        </w:rPr>
      </w:pPr>
      <w:commentRangeStart w:id="30"/>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40" w:lineRule="auto"/>
        <w:ind w:left="-284" w:firstLine="0"/>
        <w:rPr>
          <w:color w:val="000000"/>
          <w:sz w:val="20"/>
          <w:szCs w:val="20"/>
        </w:rPr>
      </w:pPr>
      <w:commentRangeEnd w:id="30"/>
      <w:r w:rsidDel="00000000" w:rsidR="00000000" w:rsidRPr="00000000">
        <w:commentReference w:id="3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127000</wp:posOffset>
                </wp:positionV>
                <wp:extent cx="5834184" cy="638468"/>
                <wp:effectExtent b="0" l="0" r="0" t="0"/>
                <wp:wrapTopAndBottom distB="0" distT="0"/>
                <wp:docPr id="1" name=""/>
                <a:graphic>
                  <a:graphicData uri="http://schemas.microsoft.com/office/word/2010/wordprocessingShape">
                    <wps:wsp>
                      <wps:cNvSpPr/>
                      <wps:cNvPr id="2" name="Shape 2"/>
                      <wps:spPr>
                        <a:xfrm>
                          <a:off x="2441608" y="3473466"/>
                          <a:ext cx="5808784" cy="613068"/>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DI_CF01_3.1_Perfil_Botones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127000</wp:posOffset>
                </wp:positionV>
                <wp:extent cx="5834184" cy="638468"/>
                <wp:effectExtent b="0" l="0" r="0" t="0"/>
                <wp:wrapTopAndBottom distB="0" distT="0"/>
                <wp:docPr id="1" name="image2.png"/>
                <a:graphic>
                  <a:graphicData uri="http://schemas.openxmlformats.org/drawingml/2006/picture">
                    <pic:pic>
                      <pic:nvPicPr>
                        <pic:cNvPr id="0" name="image2.png"/>
                        <pic:cNvPicPr preferRelativeResize="0"/>
                      </pic:nvPicPr>
                      <pic:blipFill>
                        <a:blip r:embed="rId55"/>
                        <a:srcRect/>
                        <a:stretch>
                          <a:fillRect/>
                        </a:stretch>
                      </pic:blipFill>
                      <pic:spPr>
                        <a:xfrm>
                          <a:off x="0" y="0"/>
                          <a:ext cx="5834184" cy="638468"/>
                        </a:xfrm>
                        <a:prstGeom prst="rect"/>
                        <a:ln/>
                      </pic:spPr>
                    </pic:pic>
                  </a:graphicData>
                </a:graphic>
              </wp:anchor>
            </w:drawing>
          </mc:Fallback>
        </mc:AlternateConten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40" w:lineRule="auto"/>
        <w:ind w:left="-284" w:firstLine="0"/>
        <w:rPr>
          <w:color w:val="000000"/>
          <w:sz w:val="20"/>
          <w:szCs w:val="20"/>
        </w:rPr>
      </w:pPr>
      <w:r w:rsidDel="00000000" w:rsidR="00000000" w:rsidRPr="00000000">
        <w:rPr>
          <w:rtl w:val="0"/>
        </w:rPr>
      </w:r>
    </w:p>
    <w:p w:rsidR="00000000" w:rsidDel="00000000" w:rsidP="00000000" w:rsidRDefault="00000000" w:rsidRPr="00000000" w14:paraId="00000258">
      <w:pPr>
        <w:pStyle w:val="Heading2"/>
        <w:rPr>
          <w:sz w:val="20"/>
          <w:szCs w:val="20"/>
        </w:rPr>
      </w:pPr>
      <w:r w:rsidDel="00000000" w:rsidR="00000000" w:rsidRPr="00000000">
        <w:rPr>
          <w:sz w:val="20"/>
          <w:szCs w:val="20"/>
          <w:rtl w:val="0"/>
        </w:rPr>
        <w:t xml:space="preserve">3.2. Servicios guiados y modalidades de contratación </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Por su relación laboral los guías de turismo en Colombia se pueden clasificar como </w:t>
      </w:r>
      <w:r w:rsidDel="00000000" w:rsidR="00000000" w:rsidRPr="00000000">
        <w:rPr>
          <w:i w:val="1"/>
          <w:color w:val="000000"/>
          <w:sz w:val="20"/>
          <w:szCs w:val="20"/>
          <w:rtl w:val="0"/>
        </w:rPr>
        <w:t xml:space="preserve">freelance</w:t>
      </w:r>
      <w:r w:rsidDel="00000000" w:rsidR="00000000" w:rsidRPr="00000000">
        <w:rPr>
          <w:color w:val="000000"/>
          <w:sz w:val="20"/>
          <w:szCs w:val="20"/>
          <w:rtl w:val="0"/>
        </w:rPr>
        <w:t xml:space="preserve"> o dependientes; a continuación, se explica cómo se clasifica la actividad bajo la modalidad de </w:t>
      </w:r>
      <w:r w:rsidDel="00000000" w:rsidR="00000000" w:rsidRPr="00000000">
        <w:rPr>
          <w:i w:val="1"/>
          <w:color w:val="000000"/>
          <w:sz w:val="20"/>
          <w:szCs w:val="20"/>
          <w:rtl w:val="0"/>
        </w:rPr>
        <w:t xml:space="preserve">freelance:</w: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40" w:lineRule="auto"/>
        <w:ind w:left="360" w:firstLine="0"/>
        <w:rPr>
          <w:color w:val="000000"/>
          <w:sz w:val="20"/>
          <w:szCs w:val="20"/>
        </w:rPr>
      </w:pPr>
      <w:commentRangeStart w:id="3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279400</wp:posOffset>
                </wp:positionV>
                <wp:extent cx="5534660" cy="703580"/>
                <wp:effectExtent b="0" l="0" r="0" t="0"/>
                <wp:wrapTopAndBottom distB="0" distT="0"/>
                <wp:docPr id="28" name=""/>
                <a:graphic>
                  <a:graphicData uri="http://schemas.microsoft.com/office/word/2010/wordprocessingShape">
                    <wps:wsp>
                      <wps:cNvSpPr/>
                      <wps:cNvPr id="134" name="Shape 134"/>
                      <wps:spPr>
                        <a:xfrm>
                          <a:off x="2585020" y="3434560"/>
                          <a:ext cx="5521960" cy="69088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DI_ CF01_3.2_Servicios guiados_Sliders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279400</wp:posOffset>
                </wp:positionV>
                <wp:extent cx="5534660" cy="703580"/>
                <wp:effectExtent b="0" l="0" r="0" t="0"/>
                <wp:wrapTopAndBottom distB="0" distT="0"/>
                <wp:docPr id="28" name="image34.png"/>
                <a:graphic>
                  <a:graphicData uri="http://schemas.openxmlformats.org/drawingml/2006/picture">
                    <pic:pic>
                      <pic:nvPicPr>
                        <pic:cNvPr id="0" name="image34.png"/>
                        <pic:cNvPicPr preferRelativeResize="0"/>
                      </pic:nvPicPr>
                      <pic:blipFill>
                        <a:blip r:embed="rId56"/>
                        <a:srcRect/>
                        <a:stretch>
                          <a:fillRect/>
                        </a:stretch>
                      </pic:blipFill>
                      <pic:spPr>
                        <a:xfrm>
                          <a:off x="0" y="0"/>
                          <a:ext cx="5534660" cy="703580"/>
                        </a:xfrm>
                        <a:prstGeom prst="rect"/>
                        <a:ln/>
                      </pic:spPr>
                    </pic:pic>
                  </a:graphicData>
                </a:graphic>
              </wp:anchor>
            </w:drawing>
          </mc:Fallback>
        </mc:AlternateConten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40" w:lineRule="auto"/>
        <w:ind w:left="360" w:firstLine="0"/>
        <w:rPr>
          <w:color w:val="000000"/>
          <w:sz w:val="20"/>
          <w:szCs w:val="20"/>
        </w:rPr>
      </w:pP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40" w:lineRule="auto"/>
        <w:ind w:left="360" w:firstLine="0"/>
        <w:rPr>
          <w:color w:val="000000"/>
          <w:sz w:val="20"/>
          <w:szCs w:val="2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360" w:firstLine="0"/>
        <w:rPr>
          <w:color w:val="000000"/>
          <w:sz w:val="20"/>
          <w:szCs w:val="2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La otra forma de condición laboral, es cuando el guía presta sus servicios de forma directa y permanente para una agencia de viajes u operadora, en este caso su cargo puede tener algunas de </w:t>
      </w:r>
      <w:r w:rsidDel="00000000" w:rsidR="00000000" w:rsidRPr="00000000">
        <w:rPr>
          <w:sz w:val="20"/>
          <w:szCs w:val="20"/>
          <w:rtl w:val="0"/>
        </w:rPr>
        <w:t xml:space="preserve">estas</w:t>
      </w:r>
      <w:r w:rsidDel="00000000" w:rsidR="00000000" w:rsidRPr="00000000">
        <w:rPr>
          <w:color w:val="000000"/>
          <w:sz w:val="20"/>
          <w:szCs w:val="20"/>
          <w:rtl w:val="0"/>
        </w:rPr>
        <w:t xml:space="preserve"> clasificaciones, como se observa a continuación: </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40" w:lineRule="auto"/>
        <w:rPr>
          <w:color w:val="000000"/>
          <w:sz w:val="20"/>
          <w:szCs w:val="20"/>
        </w:rPr>
      </w:pPr>
      <w:commentRangeStart w:id="32"/>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664200" cy="710565"/>
                <wp:effectExtent b="0" l="0" r="0" t="0"/>
                <wp:wrapNone/>
                <wp:docPr id="34" name=""/>
                <a:graphic>
                  <a:graphicData uri="http://schemas.microsoft.com/office/word/2010/wordprocessingShape">
                    <wps:wsp>
                      <wps:cNvSpPr/>
                      <wps:cNvPr id="140" name="Shape 140"/>
                      <wps:spPr>
                        <a:xfrm>
                          <a:off x="2526600" y="3437418"/>
                          <a:ext cx="5638800" cy="68516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 CF01_3.2A_Servicios de forma directa_Pestañas_A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664200" cy="710565"/>
                <wp:effectExtent b="0" l="0" r="0" t="0"/>
                <wp:wrapNone/>
                <wp:docPr id="34" name="image44.png"/>
                <a:graphic>
                  <a:graphicData uri="http://schemas.openxmlformats.org/drawingml/2006/picture">
                    <pic:pic>
                      <pic:nvPicPr>
                        <pic:cNvPr id="0" name="image44.png"/>
                        <pic:cNvPicPr preferRelativeResize="0"/>
                      </pic:nvPicPr>
                      <pic:blipFill>
                        <a:blip r:embed="rId57"/>
                        <a:srcRect/>
                        <a:stretch>
                          <a:fillRect/>
                        </a:stretch>
                      </pic:blipFill>
                      <pic:spPr>
                        <a:xfrm>
                          <a:off x="0" y="0"/>
                          <a:ext cx="5664200" cy="710565"/>
                        </a:xfrm>
                        <a:prstGeom prst="rect"/>
                        <a:ln/>
                      </pic:spPr>
                    </pic:pic>
                  </a:graphicData>
                </a:graphic>
              </wp:anchor>
            </w:drawing>
          </mc:Fallback>
        </mc:AlternateContent>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263">
      <w:pPr>
        <w:rPr>
          <w:sz w:val="20"/>
          <w:szCs w:val="20"/>
        </w:rPr>
      </w:pPr>
      <w:r w:rsidDel="00000000" w:rsidR="00000000" w:rsidRPr="00000000">
        <w:rPr>
          <w:rtl w:val="0"/>
        </w:rPr>
      </w:r>
    </w:p>
    <w:p w:rsidR="00000000" w:rsidDel="00000000" w:rsidP="00000000" w:rsidRDefault="00000000" w:rsidRPr="00000000" w14:paraId="00000264">
      <w:pPr>
        <w:rPr>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267">
      <w:pPr>
        <w:spacing w:after="160" w:line="259" w:lineRule="auto"/>
        <w:jc w:val="both"/>
        <w:rPr>
          <w:sz w:val="20"/>
          <w:szCs w:val="20"/>
        </w:rPr>
      </w:pPr>
      <w:r w:rsidDel="00000000" w:rsidR="00000000" w:rsidRPr="00000000">
        <w:rPr>
          <w:color w:val="000000"/>
          <w:sz w:val="20"/>
          <w:szCs w:val="20"/>
          <w:rtl w:val="0"/>
        </w:rPr>
        <w:t xml:space="preserve">Los guías de turismo en Colombia deben circunscribirse a lo preceptuado en el Código Laboral </w:t>
      </w:r>
      <w:del w:author="JGOA" w:id="159" w:date="2022-03-19T21:35:00Z">
        <w:r w:rsidDel="00000000" w:rsidR="00000000" w:rsidRPr="00000000">
          <w:rPr>
            <w:color w:val="000000"/>
            <w:sz w:val="20"/>
            <w:szCs w:val="20"/>
            <w:rtl w:val="0"/>
          </w:rPr>
          <w:delText xml:space="preserve">Colombiano</w:delText>
        </w:r>
      </w:del>
      <w:ins w:author="JGOA" w:id="159" w:date="2022-03-19T21:35:00Z">
        <w:r w:rsidDel="00000000" w:rsidR="00000000" w:rsidRPr="00000000">
          <w:rPr>
            <w:color w:val="000000"/>
            <w:sz w:val="20"/>
            <w:szCs w:val="20"/>
            <w:rtl w:val="0"/>
          </w:rPr>
          <w:t xml:space="preserve">colombiano</w:t>
        </w:r>
      </w:ins>
      <w:r w:rsidDel="00000000" w:rsidR="00000000" w:rsidRPr="00000000">
        <w:rPr>
          <w:color w:val="000000"/>
          <w:sz w:val="20"/>
          <w:szCs w:val="20"/>
          <w:rtl w:val="0"/>
        </w:rPr>
        <w:t xml:space="preserve">, en todo lo que se refiera a su contratación, para quedar amparados por la legislación, que protege sus derechos y establece sus deberes</w:t>
      </w:r>
      <w:r w:rsidDel="00000000" w:rsidR="00000000" w:rsidRPr="00000000">
        <w:rPr>
          <w:sz w:val="20"/>
          <w:szCs w:val="20"/>
          <w:rtl w:val="0"/>
        </w:rPr>
        <w:t xml:space="preserve">. Algunas modalidades existentes son: </w:t>
      </w:r>
    </w:p>
    <w:p w:rsidR="00000000" w:rsidDel="00000000" w:rsidP="00000000" w:rsidRDefault="00000000" w:rsidRPr="00000000" w14:paraId="00000268">
      <w:pPr>
        <w:numPr>
          <w:ilvl w:val="0"/>
          <w:numId w:val="1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b w:val="1"/>
          <w:color w:val="000000"/>
          <w:sz w:val="20"/>
          <w:szCs w:val="20"/>
          <w:rtl w:val="0"/>
        </w:rPr>
        <w:t xml:space="preserve">Contrato a término fijo:</w:t>
      </w:r>
      <w:r w:rsidDel="00000000" w:rsidR="00000000" w:rsidRPr="00000000">
        <w:rPr>
          <w:color w:val="000000"/>
          <w:sz w:val="20"/>
          <w:szCs w:val="20"/>
          <w:rtl w:val="0"/>
        </w:rPr>
        <w:t xml:space="preserve"> es aquel contrato por escrito que estipula el tiempo exacto en que se van a prestar los servicios contratados por el empleador y establece las diferentes cláusulas entre trabajador y empleador, en este caso es este último quien asume parte del pago de la seguridad social del trabajador.</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color w:val="000000"/>
          <w:sz w:val="20"/>
          <w:szCs w:val="20"/>
          <w:rtl w:val="0"/>
        </w:rPr>
        <w:t xml:space="preserve">Por lo general los guías de turismo en </w:t>
      </w:r>
      <w:del w:author="JGOA" w:id="160" w:date="2022-03-19T21:35:00Z">
        <w:r w:rsidDel="00000000" w:rsidR="00000000" w:rsidRPr="00000000">
          <w:rPr>
            <w:color w:val="000000"/>
            <w:sz w:val="20"/>
            <w:szCs w:val="20"/>
            <w:rtl w:val="0"/>
          </w:rPr>
          <w:delText xml:space="preserve">nuestro </w:delText>
        </w:r>
      </w:del>
      <w:ins w:author="JGOA" w:id="160" w:date="2022-03-19T21:35:00Z">
        <w:r w:rsidDel="00000000" w:rsidR="00000000" w:rsidRPr="00000000">
          <w:rPr>
            <w:color w:val="000000"/>
            <w:sz w:val="20"/>
            <w:szCs w:val="20"/>
            <w:rtl w:val="0"/>
          </w:rPr>
          <w:t xml:space="preserve">Colombia que </w:t>
        </w:r>
      </w:ins>
      <w:del w:author="JGOA" w:id="161" w:date="2022-03-19T21:35:00Z">
        <w:r w:rsidDel="00000000" w:rsidR="00000000" w:rsidRPr="00000000">
          <w:rPr>
            <w:color w:val="000000"/>
            <w:sz w:val="20"/>
            <w:szCs w:val="20"/>
            <w:rtl w:val="0"/>
          </w:rPr>
          <w:delText xml:space="preserve">país que </w:delText>
        </w:r>
      </w:del>
      <w:r w:rsidDel="00000000" w:rsidR="00000000" w:rsidRPr="00000000">
        <w:rPr>
          <w:color w:val="000000"/>
          <w:sz w:val="20"/>
          <w:szCs w:val="20"/>
          <w:rtl w:val="0"/>
        </w:rPr>
        <w:t xml:space="preserve">trabajan directamente con un atractivo turístico o en puntos de información turística, tienen esta modalidad de contrato.</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6C">
      <w:pPr>
        <w:numPr>
          <w:ilvl w:val="0"/>
          <w:numId w:val="1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b w:val="1"/>
          <w:color w:val="000000"/>
          <w:sz w:val="20"/>
          <w:szCs w:val="20"/>
          <w:rtl w:val="0"/>
        </w:rPr>
        <w:t xml:space="preserve">Contrato a término indefinido:</w:t>
      </w:r>
      <w:r w:rsidDel="00000000" w:rsidR="00000000" w:rsidRPr="00000000">
        <w:rPr>
          <w:color w:val="000000"/>
          <w:sz w:val="20"/>
          <w:szCs w:val="20"/>
          <w:rtl w:val="0"/>
        </w:rPr>
        <w:t xml:space="preserve"> es aquel contrato en el que se estipula la fecha de inicio, pero no se establece la duración máxima del mismo, aquí el empleador se hace cargo del pago de parte de la seguridad social del trabajador. Aunque no es tan común en el caso de los guías de turismo, por lo general este contrato se da en algunos atractivos turísticos.</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6E">
      <w:pPr>
        <w:numPr>
          <w:ilvl w:val="0"/>
          <w:numId w:val="1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b w:val="1"/>
          <w:color w:val="000000"/>
          <w:sz w:val="20"/>
          <w:szCs w:val="20"/>
          <w:rtl w:val="0"/>
        </w:rPr>
        <w:t xml:space="preserve">Por obra laboral:</w:t>
      </w:r>
      <w:r w:rsidDel="00000000" w:rsidR="00000000" w:rsidRPr="00000000">
        <w:rPr>
          <w:color w:val="000000"/>
          <w:sz w:val="20"/>
          <w:szCs w:val="20"/>
          <w:rtl w:val="0"/>
        </w:rPr>
        <w:t xml:space="preserve"> es cuando se contrata al guía para desarrollar sus actividades en un lugar y con una duración determinada por el empleador, este último asume el pago de la seguridad social. Aunque con algunas variaciones, esta es la modalidad de contratación que se realiza a los guías de turismo en las agencias de viajes.</w:t>
      </w:r>
    </w:p>
    <w:p w:rsidR="00000000" w:rsidDel="00000000" w:rsidP="00000000" w:rsidRDefault="00000000" w:rsidRPr="00000000" w14:paraId="0000026F">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70">
      <w:pPr>
        <w:numPr>
          <w:ilvl w:val="0"/>
          <w:numId w:val="1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b w:val="1"/>
          <w:color w:val="000000"/>
          <w:sz w:val="20"/>
          <w:szCs w:val="20"/>
          <w:rtl w:val="0"/>
        </w:rPr>
        <w:t xml:space="preserve">A destajo:</w:t>
      </w:r>
      <w:r w:rsidDel="00000000" w:rsidR="00000000" w:rsidRPr="00000000">
        <w:rPr>
          <w:color w:val="000000"/>
          <w:sz w:val="20"/>
          <w:szCs w:val="20"/>
          <w:rtl w:val="0"/>
        </w:rPr>
        <w:t xml:space="preserve"> no existe una modalidad de contrato de trabajo a destajo, como puede ser el contrato de trabajo por duración de obra o labor, sino que el destajo es una forma o modalidad de remunerar al trabajador. </w:t>
      </w:r>
    </w:p>
    <w:p w:rsidR="00000000" w:rsidDel="00000000" w:rsidP="00000000" w:rsidRDefault="00000000" w:rsidRPr="00000000" w14:paraId="00000271">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72">
      <w:pPr>
        <w:spacing w:line="240" w:lineRule="auto"/>
        <w:ind w:left="720" w:firstLine="0"/>
        <w:jc w:val="both"/>
        <w:rPr>
          <w:shd w:fill="auto" w:val="clear"/>
          <w:rPrChange w:author="JGOA" w:id="166" w:date="2022-03-19T21:36:00Z">
            <w:rPr>
              <w:color w:val="000000"/>
              <w:sz w:val="20"/>
              <w:szCs w:val="20"/>
            </w:rPr>
          </w:rPrChange>
        </w:rPr>
        <w:pPrChange w:author="JGOA" w:id="0" w:date="2022-03-19T21:36:00Z">
          <w:pPr>
            <w:spacing w:line="240" w:lineRule="auto"/>
            <w:ind w:left="709" w:firstLine="0"/>
            <w:jc w:val="both"/>
          </w:pPr>
        </w:pPrChange>
      </w:pPr>
      <w:r w:rsidDel="00000000" w:rsidR="00000000" w:rsidRPr="00000000">
        <w:rPr>
          <w:color w:val="000000"/>
          <w:sz w:val="20"/>
          <w:szCs w:val="20"/>
          <w:rtl w:val="0"/>
        </w:rPr>
        <w:t xml:space="preserve">Cualquier contrato, sea fijo, indefinido, por duración de obra o labor, ocasional o transitorio, a domicilio, puede ser remunerado bajo la modalidad a destajo o por tarea. En la remuneración por destajo al trabajador se le paga según la tarea que desarrolle en su jornada laboral, o según las unidades producidas</w:t>
      </w:r>
      <w:ins w:author="JGOA" w:id="162" w:date="2022-03-19T21:36:00Z">
        <w:r w:rsidDel="00000000" w:rsidR="00000000" w:rsidRPr="00000000">
          <w:rPr>
            <w:color w:val="000000"/>
            <w:sz w:val="20"/>
            <w:szCs w:val="20"/>
            <w:rtl w:val="0"/>
          </w:rPr>
          <w:t xml:space="preserve"> (</w:t>
        </w:r>
      </w:ins>
      <w:del w:author="JGOA" w:id="162" w:date="2022-03-19T21:36:00Z">
        <w:r w:rsidDel="00000000" w:rsidR="00000000" w:rsidRPr="00000000">
          <w:rPr>
            <w:color w:val="000000"/>
            <w:sz w:val="20"/>
            <w:szCs w:val="20"/>
            <w:rtl w:val="0"/>
          </w:rPr>
          <w:delText xml:space="preserve">. </w:delText>
        </w:r>
      </w:del>
      <w:r w:rsidDel="00000000" w:rsidR="00000000" w:rsidRPr="00000000">
        <w:rPr>
          <w:color w:val="000000"/>
          <w:sz w:val="20"/>
          <w:szCs w:val="20"/>
          <w:rtl w:val="0"/>
        </w:rPr>
        <w:t xml:space="preserve">Código Sustantivo de </w:t>
      </w:r>
      <w:del w:author="JGOA" w:id="163" w:date="2022-03-19T21:36:00Z">
        <w:r w:rsidDel="00000000" w:rsidR="00000000" w:rsidRPr="00000000">
          <w:rPr>
            <w:color w:val="000000"/>
            <w:sz w:val="20"/>
            <w:szCs w:val="20"/>
            <w:rtl w:val="0"/>
          </w:rPr>
          <w:delText xml:space="preserve">trabajo </w:delText>
        </w:r>
      </w:del>
      <w:ins w:author="JGOA" w:id="163" w:date="2022-03-19T21:36:00Z">
        <w:r w:rsidDel="00000000" w:rsidR="00000000" w:rsidRPr="00000000">
          <w:rPr>
            <w:color w:val="000000"/>
            <w:sz w:val="20"/>
            <w:szCs w:val="20"/>
            <w:rtl w:val="0"/>
          </w:rPr>
          <w:t xml:space="preserve">Trabajo, </w:t>
        </w:r>
      </w:ins>
      <w:del w:author="JGOA" w:id="164" w:date="2022-03-19T21:36:00Z">
        <w:r w:rsidDel="00000000" w:rsidR="00000000" w:rsidRPr="00000000">
          <w:rPr>
            <w:color w:val="000000"/>
            <w:sz w:val="20"/>
            <w:szCs w:val="20"/>
            <w:rtl w:val="0"/>
          </w:rPr>
          <w:delText xml:space="preserve">(</w:delText>
        </w:r>
      </w:del>
      <w:ins w:author="JGOA" w:id="164" w:date="2022-03-19T21:36:00Z">
        <w:r w:rsidDel="00000000" w:rsidR="00000000" w:rsidRPr="00000000">
          <w:rPr>
            <w:color w:val="000000"/>
            <w:sz w:val="20"/>
            <w:szCs w:val="20"/>
            <w:rtl w:val="0"/>
          </w:rPr>
          <w:t xml:space="preserve"> </w:t>
        </w:r>
      </w:ins>
      <w:r w:rsidDel="00000000" w:rsidR="00000000" w:rsidRPr="00000000">
        <w:rPr>
          <w:color w:val="000000"/>
          <w:sz w:val="20"/>
          <w:szCs w:val="20"/>
          <w:rtl w:val="0"/>
        </w:rPr>
        <w:t xml:space="preserve">Ministerio </w:t>
      </w:r>
      <w:del w:author="JGOA" w:id="165" w:date="2022-03-19T21:36:00Z">
        <w:r w:rsidDel="00000000" w:rsidR="00000000" w:rsidRPr="00000000">
          <w:rPr>
            <w:color w:val="000000"/>
            <w:sz w:val="20"/>
            <w:szCs w:val="20"/>
            <w:rtl w:val="0"/>
          </w:rPr>
          <w:delText xml:space="preserve">De </w:delText>
        </w:r>
      </w:del>
      <w:ins w:author="JGOA" w:id="165" w:date="2022-03-19T21:36:00Z">
        <w:r w:rsidDel="00000000" w:rsidR="00000000" w:rsidRPr="00000000">
          <w:rPr>
            <w:color w:val="000000"/>
            <w:sz w:val="20"/>
            <w:szCs w:val="20"/>
            <w:rtl w:val="0"/>
          </w:rPr>
          <w:t xml:space="preserve">de </w:t>
        </w:r>
      </w:ins>
      <w:r w:rsidDel="00000000" w:rsidR="00000000" w:rsidRPr="00000000">
        <w:rPr>
          <w:color w:val="000000"/>
          <w:sz w:val="20"/>
          <w:szCs w:val="20"/>
          <w:rtl w:val="0"/>
        </w:rPr>
        <w:t xml:space="preserve">Protección Social, 2011).</w:t>
      </w:r>
    </w:p>
    <w:p w:rsidR="00000000" w:rsidDel="00000000" w:rsidP="00000000" w:rsidRDefault="00000000" w:rsidRPr="00000000" w14:paraId="00000273">
      <w:pPr>
        <w:spacing w:line="240" w:lineRule="auto"/>
        <w:ind w:left="709" w:firstLine="0"/>
        <w:rPr>
          <w:color w:val="000000"/>
          <w:sz w:val="20"/>
          <w:szCs w:val="20"/>
        </w:rPr>
      </w:pPr>
      <w:r w:rsidDel="00000000" w:rsidR="00000000" w:rsidRPr="00000000">
        <w:rPr>
          <w:rtl w:val="0"/>
        </w:rPr>
      </w:r>
    </w:p>
    <w:p w:rsidR="00000000" w:rsidDel="00000000" w:rsidP="00000000" w:rsidRDefault="00000000" w:rsidRPr="00000000" w14:paraId="00000274">
      <w:pPr>
        <w:spacing w:line="240" w:lineRule="auto"/>
        <w:ind w:left="709" w:firstLine="0"/>
        <w:rPr>
          <w:color w:val="000000"/>
          <w:sz w:val="20"/>
          <w:szCs w:val="20"/>
        </w:rPr>
      </w:pPr>
      <w:r w:rsidDel="00000000" w:rsidR="00000000" w:rsidRPr="00000000">
        <w:rPr>
          <w:rtl w:val="0"/>
        </w:rPr>
      </w:r>
    </w:p>
    <w:p w:rsidR="00000000" w:rsidDel="00000000" w:rsidP="00000000" w:rsidRDefault="00000000" w:rsidRPr="00000000" w14:paraId="00000275">
      <w:pPr>
        <w:pStyle w:val="Heading2"/>
        <w:rPr>
          <w:sz w:val="20"/>
          <w:szCs w:val="20"/>
        </w:rPr>
      </w:pPr>
      <w:r w:rsidDel="00000000" w:rsidR="00000000" w:rsidRPr="00000000">
        <w:rPr>
          <w:sz w:val="20"/>
          <w:szCs w:val="20"/>
          <w:rtl w:val="0"/>
        </w:rPr>
        <w:t xml:space="preserve">3.3. Normatividad sobre guionaje</w:t>
      </w:r>
    </w:p>
    <w:p w:rsidR="00000000" w:rsidDel="00000000" w:rsidP="00000000" w:rsidRDefault="00000000" w:rsidRPr="00000000" w14:paraId="00000276">
      <w:pPr>
        <w:spacing w:after="160" w:line="259" w:lineRule="auto"/>
        <w:rPr>
          <w:color w:val="000000"/>
          <w:sz w:val="20"/>
          <w:szCs w:val="20"/>
        </w:rPr>
      </w:pPr>
      <w:r w:rsidDel="00000000" w:rsidR="00000000" w:rsidRPr="00000000">
        <w:rPr>
          <w:color w:val="000000"/>
          <w:sz w:val="20"/>
          <w:szCs w:val="20"/>
          <w:rtl w:val="0"/>
        </w:rPr>
        <w:t xml:space="preserve">A continuación, puede apreciar una línea del tiempo de la normativa más sobresaliente para este prestador de servicios turísticos:</w:t>
      </w:r>
      <w:commentRangeStart w:id="33"/>
      <w:r w:rsidDel="00000000" w:rsidR="00000000" w:rsidRPr="00000000">
        <w:rPr>
          <w:rtl w:val="0"/>
        </w:rPr>
      </w:r>
    </w:p>
    <w:p w:rsidR="00000000" w:rsidDel="00000000" w:rsidP="00000000" w:rsidRDefault="00000000" w:rsidRPr="00000000" w14:paraId="00000277">
      <w:pPr>
        <w:spacing w:after="160" w:line="259" w:lineRule="auto"/>
        <w:rPr>
          <w:color w:val="000000"/>
          <w:sz w:val="20"/>
          <w:szCs w:val="20"/>
        </w:rPr>
      </w:pPr>
      <w:commentRangeEnd w:id="33"/>
      <w:r w:rsidDel="00000000" w:rsidR="00000000" w:rsidRPr="00000000">
        <w:commentReference w:id="3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6129020" cy="795020"/>
                <wp:effectExtent b="0" l="0" r="0" t="0"/>
                <wp:wrapTopAndBottom distB="0" distT="0"/>
                <wp:docPr id="23" name=""/>
                <a:graphic>
                  <a:graphicData uri="http://schemas.microsoft.com/office/word/2010/wordprocessingShape">
                    <wps:wsp>
                      <wps:cNvSpPr/>
                      <wps:cNvPr id="107" name="Shape 107"/>
                      <wps:spPr>
                        <a:xfrm>
                          <a:off x="2294190" y="3395190"/>
                          <a:ext cx="6103620" cy="76962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2"/>
                                <w:vertAlign w:val="baseline"/>
                              </w:rPr>
                              <w:t xml:space="preserve">DI_ CF01_3.3_ Normatividad sobre guionaje_Tiempo_A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6129020" cy="795020"/>
                <wp:effectExtent b="0" l="0" r="0" t="0"/>
                <wp:wrapTopAndBottom distB="0" distT="0"/>
                <wp:docPr id="23" name="image26.png"/>
                <a:graphic>
                  <a:graphicData uri="http://schemas.openxmlformats.org/drawingml/2006/picture">
                    <pic:pic>
                      <pic:nvPicPr>
                        <pic:cNvPr id="0" name="image26.png"/>
                        <pic:cNvPicPr preferRelativeResize="0"/>
                      </pic:nvPicPr>
                      <pic:blipFill>
                        <a:blip r:embed="rId58"/>
                        <a:srcRect/>
                        <a:stretch>
                          <a:fillRect/>
                        </a:stretch>
                      </pic:blipFill>
                      <pic:spPr>
                        <a:xfrm>
                          <a:off x="0" y="0"/>
                          <a:ext cx="6129020" cy="795020"/>
                        </a:xfrm>
                        <a:prstGeom prst="rect"/>
                        <a:ln/>
                      </pic:spPr>
                    </pic:pic>
                  </a:graphicData>
                </a:graphic>
              </wp:anchor>
            </w:drawing>
          </mc:Fallback>
        </mc:AlternateContent>
      </w:r>
    </w:p>
    <w:p w:rsidR="00000000" w:rsidDel="00000000" w:rsidP="00000000" w:rsidRDefault="00000000" w:rsidRPr="00000000" w14:paraId="00000278">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279">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27A">
      <w:pPr>
        <w:numPr>
          <w:ilvl w:val="0"/>
          <w:numId w:val="6"/>
        </w:numPr>
        <w:pBdr>
          <w:top w:space="0" w:sz="0" w:val="nil"/>
          <w:left w:space="0" w:sz="0" w:val="nil"/>
          <w:bottom w:space="0" w:sz="0" w:val="nil"/>
          <w:right w:space="0" w:sz="0" w:val="nil"/>
          <w:between w:space="0" w:sz="0" w:val="nil"/>
        </w:pBdr>
        <w:ind w:left="426" w:hanging="360"/>
        <w:jc w:val="both"/>
        <w:rPr>
          <w:color w:val="000000"/>
          <w:sz w:val="20"/>
          <w:szCs w:val="20"/>
        </w:rPr>
      </w:pPr>
      <w:bookmarkStart w:colFirst="0" w:colLast="0" w:name="_1fob9te" w:id="2"/>
      <w:bookmarkEnd w:id="2"/>
      <w:r w:rsidDel="00000000" w:rsidR="00000000" w:rsidRPr="00000000">
        <w:rPr>
          <w:b w:val="1"/>
          <w:color w:val="000000"/>
          <w:sz w:val="20"/>
          <w:szCs w:val="20"/>
          <w:rtl w:val="0"/>
        </w:rPr>
        <w:t xml:space="preserve">S</w:t>
      </w:r>
      <w:ins w:author="JGOA" w:id="167" w:date="2022-03-19T21:36:00Z">
        <w:r w:rsidDel="00000000" w:rsidR="00000000" w:rsidRPr="00000000">
          <w:rPr>
            <w:b w:val="1"/>
            <w:color w:val="000000"/>
            <w:sz w:val="20"/>
            <w:szCs w:val="20"/>
            <w:rtl w:val="0"/>
          </w:rPr>
          <w:t xml:space="preserve">í</w:t>
        </w:r>
      </w:ins>
      <w:del w:author="JGOA" w:id="167" w:date="2022-03-19T21:36:00Z">
        <w:r w:rsidDel="00000000" w:rsidR="00000000" w:rsidRPr="00000000">
          <w:rPr>
            <w:b w:val="1"/>
            <w:color w:val="000000"/>
            <w:sz w:val="20"/>
            <w:szCs w:val="20"/>
            <w:rtl w:val="0"/>
          </w:rPr>
          <w:delText xml:space="preserve">i</w:delText>
        </w:r>
      </w:del>
      <w:r w:rsidDel="00000000" w:rsidR="00000000" w:rsidRPr="00000000">
        <w:rPr>
          <w:b w:val="1"/>
          <w:color w:val="000000"/>
          <w:sz w:val="20"/>
          <w:szCs w:val="20"/>
          <w:rtl w:val="0"/>
        </w:rPr>
        <w:t xml:space="preserve">ntesis</w:t>
      </w:r>
    </w:p>
    <w:p w:rsidR="00000000" w:rsidDel="00000000" w:rsidP="00000000" w:rsidRDefault="00000000" w:rsidRPr="00000000" w14:paraId="0000027B">
      <w:pPr>
        <w:jc w:val="both"/>
        <w:rPr>
          <w:sz w:val="20"/>
          <w:szCs w:val="20"/>
        </w:rPr>
      </w:pPr>
      <w:r w:rsidDel="00000000" w:rsidR="00000000" w:rsidRPr="00000000">
        <w:rPr>
          <w:rtl w:val="0"/>
        </w:rPr>
      </w:r>
    </w:p>
    <w:p w:rsidR="00000000" w:rsidDel="00000000" w:rsidP="00000000" w:rsidRDefault="00000000" w:rsidRPr="00000000" w14:paraId="0000027C">
      <w:pPr>
        <w:jc w:val="both"/>
        <w:rPr>
          <w:sz w:val="20"/>
          <w:szCs w:val="20"/>
        </w:rPr>
      </w:pPr>
      <w:r w:rsidDel="00000000" w:rsidR="00000000" w:rsidRPr="00000000">
        <w:rPr>
          <w:sz w:val="20"/>
          <w:szCs w:val="20"/>
          <w:rtl w:val="0"/>
        </w:rPr>
        <w:t xml:space="preserve">Durante el recorrido por el componente formativo fue posible leer, analizar y observar el proceso tan interesante frente a la guianza turística y cómo ha evolucionado este ejercicio en la historia y en el contexto colombiano, en el siguiente mapa se presenta el resumen vivido:</w:t>
      </w:r>
    </w:p>
    <w:p w:rsidR="00000000" w:rsidDel="00000000" w:rsidP="00000000" w:rsidRDefault="00000000" w:rsidRPr="00000000" w14:paraId="0000027D">
      <w:pPr>
        <w:jc w:val="both"/>
        <w:rPr>
          <w:sz w:val="20"/>
          <w:szCs w:val="20"/>
        </w:rPr>
      </w:pPr>
      <w:r w:rsidDel="00000000" w:rsidR="00000000" w:rsidRPr="00000000">
        <w:rPr>
          <w:rtl w:val="0"/>
        </w:rPr>
      </w:r>
    </w:p>
    <w:p w:rsidR="00000000" w:rsidDel="00000000" w:rsidP="00000000" w:rsidRDefault="00000000" w:rsidRPr="00000000" w14:paraId="0000027E">
      <w:pPr>
        <w:jc w:val="both"/>
        <w:rPr>
          <w:sz w:val="20"/>
          <w:szCs w:val="20"/>
        </w:rPr>
      </w:pPr>
      <w:commentRangeStart w:id="34"/>
      <w:r w:rsidDel="00000000" w:rsidR="00000000" w:rsidRPr="00000000">
        <w:rPr>
          <w:sz w:val="20"/>
          <w:szCs w:val="20"/>
        </w:rPr>
        <w:drawing>
          <wp:inline distB="0" distT="0" distL="0" distR="0">
            <wp:extent cx="5302728" cy="2855632"/>
            <wp:effectExtent b="0" l="0" r="0" t="0"/>
            <wp:docPr id="55" name="image40.png"/>
            <a:graphic>
              <a:graphicData uri="http://schemas.openxmlformats.org/drawingml/2006/picture">
                <pic:pic>
                  <pic:nvPicPr>
                    <pic:cNvPr id="0" name="image40.png"/>
                    <pic:cNvPicPr preferRelativeResize="0"/>
                  </pic:nvPicPr>
                  <pic:blipFill>
                    <a:blip r:embed="rId59"/>
                    <a:srcRect b="0" l="0" r="0" t="0"/>
                    <a:stretch>
                      <a:fillRect/>
                    </a:stretch>
                  </pic:blipFill>
                  <pic:spPr>
                    <a:xfrm>
                      <a:off x="0" y="0"/>
                      <a:ext cx="5302728" cy="2855632"/>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7F">
      <w:pPr>
        <w:jc w:val="both"/>
        <w:rPr>
          <w:sz w:val="20"/>
          <w:szCs w:val="2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8B">
      <w:pPr>
        <w:numPr>
          <w:ilvl w:val="0"/>
          <w:numId w:val="6"/>
        </w:numPr>
        <w:pBdr>
          <w:top w:space="0" w:sz="0" w:val="nil"/>
          <w:left w:space="0" w:sz="0" w:val="nil"/>
          <w:bottom w:space="0" w:sz="0" w:val="nil"/>
          <w:right w:space="0" w:sz="0" w:val="nil"/>
          <w:between w:space="0" w:sz="0" w:val="nil"/>
        </w:pBdr>
        <w:ind w:left="643" w:hanging="360"/>
        <w:jc w:val="both"/>
        <w:rPr>
          <w:color w:val="000000"/>
          <w:sz w:val="20"/>
          <w:szCs w:val="20"/>
        </w:rPr>
      </w:pPr>
      <w:r w:rsidDel="00000000" w:rsidR="00000000" w:rsidRPr="00000000">
        <w:rPr>
          <w:b w:val="1"/>
          <w:color w:val="000000"/>
          <w:sz w:val="20"/>
          <w:szCs w:val="20"/>
          <w:rtl w:val="0"/>
        </w:rPr>
        <w:t xml:space="preserve">ACTIVIDADES DIDÁCTICAS </w:t>
      </w:r>
      <w:r w:rsidDel="00000000" w:rsidR="00000000" w:rsidRPr="00000000">
        <w:rPr>
          <w:rtl w:val="0"/>
        </w:rPr>
      </w:r>
    </w:p>
    <w:p w:rsidR="00000000" w:rsidDel="00000000" w:rsidP="00000000" w:rsidRDefault="00000000" w:rsidRPr="00000000" w14:paraId="0000028C">
      <w:pPr>
        <w:ind w:left="426" w:firstLine="0"/>
        <w:jc w:val="both"/>
        <w:rPr>
          <w:color w:val="000000"/>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8D">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630" w:hRule="atLeast"/>
          <w:tblHeader w:val="0"/>
        </w:trPr>
        <w:tc>
          <w:tcPr>
            <w:shd w:fill="fac896" w:val="clear"/>
            <w:vAlign w:val="center"/>
          </w:tcPr>
          <w:p w:rsidR="00000000" w:rsidDel="00000000" w:rsidP="00000000" w:rsidRDefault="00000000" w:rsidRPr="00000000" w14:paraId="0000028F">
            <w:pPr>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290">
            <w:pPr>
              <w:rPr>
                <w:color w:val="000000"/>
                <w:sz w:val="20"/>
                <w:szCs w:val="20"/>
                <w:highlight w:val="yellow"/>
              </w:rPr>
            </w:pPr>
            <w:r w:rsidDel="00000000" w:rsidR="00000000" w:rsidRPr="00000000">
              <w:rPr>
                <w:sz w:val="20"/>
                <w:szCs w:val="20"/>
                <w:rtl w:val="0"/>
              </w:rPr>
              <w:t xml:space="preserve">P</w:t>
            </w:r>
            <w:r w:rsidDel="00000000" w:rsidR="00000000" w:rsidRPr="00000000">
              <w:rPr>
                <w:color w:val="000000"/>
                <w:sz w:val="20"/>
                <w:szCs w:val="20"/>
                <w:rtl w:val="0"/>
              </w:rPr>
              <w:t xml:space="preserve">rácticas de guianza turística.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91">
            <w:pPr>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292">
            <w:pPr>
              <w:rPr>
                <w:color w:val="000000"/>
                <w:sz w:val="20"/>
                <w:szCs w:val="20"/>
              </w:rPr>
            </w:pPr>
            <w:r w:rsidDel="00000000" w:rsidR="00000000" w:rsidRPr="00000000">
              <w:rPr>
                <w:color w:val="000000"/>
                <w:sz w:val="20"/>
                <w:szCs w:val="20"/>
                <w:rtl w:val="0"/>
              </w:rPr>
              <w:t xml:space="preserve">Afianzar los saberes de turismo, la historia y la evolución del concepto.</w:t>
            </w:r>
          </w:p>
        </w:tc>
      </w:tr>
      <w:tr>
        <w:trPr>
          <w:cantSplit w:val="0"/>
          <w:trHeight w:val="2609" w:hRule="atLeast"/>
          <w:tblHeader w:val="0"/>
        </w:trPr>
        <w:tc>
          <w:tcPr>
            <w:shd w:fill="fac896" w:val="clear"/>
            <w:vAlign w:val="center"/>
          </w:tcPr>
          <w:p w:rsidR="00000000" w:rsidDel="00000000" w:rsidP="00000000" w:rsidRDefault="00000000" w:rsidRPr="00000000" w14:paraId="00000293">
            <w:pPr>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94">
            <w:pPr>
              <w:rPr>
                <w:color w:val="000000"/>
                <w:sz w:val="20"/>
                <w:szCs w:val="20"/>
              </w:rPr>
            </w:pPr>
            <w:r w:rsidDel="00000000" w:rsidR="00000000" w:rsidRPr="00000000">
              <w:rPr>
                <w:color w:val="000000"/>
                <w:sz w:val="20"/>
                <w:szCs w:val="20"/>
              </w:rPr>
              <w:drawing>
                <wp:inline distB="0" distT="0" distL="0" distR="0">
                  <wp:extent cx="3832860" cy="2834640"/>
                  <wp:effectExtent b="0" l="0" r="0" t="0"/>
                  <wp:docPr id="56" name="image45.png"/>
                  <a:graphic>
                    <a:graphicData uri="http://schemas.openxmlformats.org/drawingml/2006/picture">
                      <pic:pic>
                        <pic:nvPicPr>
                          <pic:cNvPr id="0" name="image45.png"/>
                          <pic:cNvPicPr preferRelativeResize="0"/>
                        </pic:nvPicPr>
                        <pic:blipFill>
                          <a:blip r:embed="rId60"/>
                          <a:srcRect b="0" l="0" r="0" t="0"/>
                          <a:stretch>
                            <a:fillRect/>
                          </a:stretch>
                        </pic:blipFill>
                        <pic:spPr>
                          <a:xfrm>
                            <a:off x="0" y="0"/>
                            <a:ext cx="3832860" cy="28346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-63499</wp:posOffset>
                      </wp:positionV>
                      <wp:extent cx="1078230" cy="1154430"/>
                      <wp:effectExtent b="0" l="0" r="0" t="0"/>
                      <wp:wrapNone/>
                      <wp:docPr id="30" name=""/>
                      <a:graphic>
                        <a:graphicData uri="http://schemas.microsoft.com/office/word/2010/wordprocessingShape">
                          <wps:wsp>
                            <wps:cNvSpPr/>
                            <wps:cNvPr id="136" name="Shape 136"/>
                            <wps:spPr>
                              <a:xfrm>
                                <a:off x="4835460" y="3231360"/>
                                <a:ext cx="1021080" cy="1097280"/>
                              </a:xfrm>
                              <a:prstGeom prst="ellipse">
                                <a:avLst/>
                              </a:prstGeom>
                              <a:noFill/>
                              <a:ln cap="flat" cmpd="sng" w="28575">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-63499</wp:posOffset>
                      </wp:positionV>
                      <wp:extent cx="1078230" cy="1154430"/>
                      <wp:effectExtent b="0" l="0" r="0" t="0"/>
                      <wp:wrapNone/>
                      <wp:docPr id="30" name="image36.png"/>
                      <a:graphic>
                        <a:graphicData uri="http://schemas.openxmlformats.org/drawingml/2006/picture">
                          <pic:pic>
                            <pic:nvPicPr>
                              <pic:cNvPr id="0" name="image36.png"/>
                              <pic:cNvPicPr preferRelativeResize="0"/>
                            </pic:nvPicPr>
                            <pic:blipFill>
                              <a:blip r:embed="rId61"/>
                              <a:srcRect/>
                              <a:stretch>
                                <a:fillRect/>
                              </a:stretch>
                            </pic:blipFill>
                            <pic:spPr>
                              <a:xfrm>
                                <a:off x="0" y="0"/>
                                <a:ext cx="1078230" cy="1154430"/>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295">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296">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97">
            <w:pPr>
              <w:rPr>
                <w:color w:val="000000"/>
                <w:sz w:val="20"/>
                <w:szCs w:val="20"/>
              </w:rPr>
            </w:pPr>
            <w:r w:rsidDel="00000000" w:rsidR="00000000" w:rsidRPr="00000000">
              <w:rPr>
                <w:color w:val="000000"/>
                <w:sz w:val="20"/>
                <w:szCs w:val="20"/>
                <w:rtl w:val="0"/>
              </w:rPr>
              <w:t xml:space="preserve">Anexo_1_CF01_ActividadDidactica</w:t>
            </w:r>
          </w:p>
        </w:tc>
      </w:tr>
    </w:tbl>
    <w:p w:rsidR="00000000" w:rsidDel="00000000" w:rsidP="00000000" w:rsidRDefault="00000000" w:rsidRPr="00000000" w14:paraId="00000298">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299">
      <w:pPr>
        <w:rPr>
          <w:b w:val="1"/>
          <w:color w:val="000000"/>
          <w:sz w:val="20"/>
          <w:szCs w:val="20"/>
          <w:u w:val="single"/>
        </w:rPr>
      </w:pPr>
      <w:r w:rsidDel="00000000" w:rsidR="00000000" w:rsidRPr="00000000">
        <w:rPr>
          <w:rtl w:val="0"/>
        </w:rPr>
      </w:r>
    </w:p>
    <w:p w:rsidR="00000000" w:rsidDel="00000000" w:rsidP="00000000" w:rsidRDefault="00000000" w:rsidRPr="00000000" w14:paraId="0000029A">
      <w:pP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9B">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29C">
      <w:pPr>
        <w:numPr>
          <w:ilvl w:val="0"/>
          <w:numId w:val="6"/>
        </w:numPr>
        <w:pBdr>
          <w:top w:space="0" w:sz="0" w:val="nil"/>
          <w:left w:space="0" w:sz="0" w:val="nil"/>
          <w:bottom w:space="0" w:sz="0" w:val="nil"/>
          <w:right w:space="0" w:sz="0" w:val="nil"/>
          <w:between w:space="0" w:sz="0" w:val="nil"/>
        </w:pBdr>
        <w:ind w:left="426" w:hanging="360"/>
        <w:jc w:val="both"/>
        <w:rPr>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9D">
      <w:pPr>
        <w:pBdr>
          <w:top w:space="0" w:sz="0" w:val="nil"/>
          <w:left w:space="0" w:sz="0" w:val="nil"/>
          <w:bottom w:space="0" w:sz="0" w:val="nil"/>
          <w:right w:space="0" w:sz="0" w:val="nil"/>
          <w:between w:space="0" w:sz="0" w:val="nil"/>
        </w:pBdr>
        <w:ind w:left="643" w:firstLine="0"/>
        <w:jc w:val="both"/>
        <w:rPr>
          <w:b w:val="1"/>
          <w:color w:val="000000"/>
          <w:sz w:val="20"/>
          <w:szCs w:val="20"/>
        </w:rPr>
      </w:pPr>
      <w:r w:rsidDel="00000000" w:rsidR="00000000" w:rsidRPr="00000000">
        <w:rPr>
          <w:rtl w:val="0"/>
        </w:rPr>
      </w:r>
    </w:p>
    <w:p w:rsidR="00000000" w:rsidDel="00000000" w:rsidP="00000000" w:rsidRDefault="00000000" w:rsidRPr="00000000" w14:paraId="0000029E">
      <w:pPr>
        <w:rPr>
          <w:color w:val="000000"/>
          <w:sz w:val="20"/>
          <w:szCs w:val="20"/>
        </w:rPr>
      </w:pPr>
      <w:r w:rsidDel="00000000" w:rsidR="00000000" w:rsidRPr="00000000">
        <w:rPr>
          <w:rtl w:val="0"/>
        </w:rPr>
      </w:r>
    </w:p>
    <w:tbl>
      <w:tblPr>
        <w:tblStyle w:val="Table9"/>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551"/>
        <w:gridCol w:w="2268"/>
        <w:gridCol w:w="2694"/>
        <w:tblGridChange w:id="0">
          <w:tblGrid>
            <w:gridCol w:w="1980"/>
            <w:gridCol w:w="2551"/>
            <w:gridCol w:w="2268"/>
            <w:gridCol w:w="2694"/>
          </w:tblGrid>
        </w:tblGridChange>
      </w:tblGrid>
      <w:tr>
        <w:trPr>
          <w:cantSplit w:val="0"/>
          <w:trHeight w:val="658" w:hRule="atLeast"/>
          <w:tblHeader w:val="0"/>
        </w:trPr>
        <w:tc>
          <w:tcPr>
            <w:shd w:fill="f9cb9c" w:val="clear"/>
          </w:tcPr>
          <w:p w:rsidR="00000000" w:rsidDel="00000000" w:rsidP="00000000" w:rsidRDefault="00000000" w:rsidRPr="00000000" w14:paraId="0000029F">
            <w:pPr>
              <w:jc w:val="center"/>
              <w:rPr>
                <w:b w:val="1"/>
                <w:color w:val="000000"/>
                <w:sz w:val="20"/>
                <w:szCs w:val="20"/>
              </w:rPr>
            </w:pPr>
            <w:r w:rsidDel="00000000" w:rsidR="00000000" w:rsidRPr="00000000">
              <w:rPr>
                <w:b w:val="1"/>
                <w:sz w:val="20"/>
                <w:szCs w:val="20"/>
                <w:rtl w:val="0"/>
              </w:rPr>
              <w:t xml:space="preserve">Tema</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A0">
            <w:pPr>
              <w:jc w:val="center"/>
              <w:rPr>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A1">
            <w:pPr>
              <w:jc w:val="center"/>
              <w:rPr>
                <w:color w:val="000000"/>
                <w:sz w:val="20"/>
                <w:szCs w:val="20"/>
              </w:rPr>
            </w:pPr>
            <w:r w:rsidDel="00000000" w:rsidR="00000000" w:rsidRPr="00000000">
              <w:rPr>
                <w:b w:val="1"/>
                <w:sz w:val="20"/>
                <w:szCs w:val="20"/>
                <w:rtl w:val="0"/>
              </w:rPr>
              <w:t xml:space="preserve">Tipo de material (Video, capítulo de libro, artículo, otro)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A2">
            <w:pPr>
              <w:jc w:val="center"/>
              <w:rPr>
                <w:color w:val="000000"/>
                <w:sz w:val="20"/>
                <w:szCs w:val="20"/>
              </w:rPr>
            </w:pPr>
            <w:r w:rsidDel="00000000" w:rsidR="00000000" w:rsidRPr="00000000">
              <w:rPr>
                <w:b w:val="1"/>
                <w:sz w:val="20"/>
                <w:szCs w:val="20"/>
                <w:rtl w:val="0"/>
              </w:rPr>
              <w:t xml:space="preserve">Enlace del Recurso o Archivo del documento o material</w:t>
            </w:r>
            <w:r w:rsidDel="00000000" w:rsidR="00000000" w:rsidRPr="00000000">
              <w:rPr>
                <w:rtl w:val="0"/>
              </w:rPr>
            </w:r>
          </w:p>
        </w:tc>
      </w:tr>
      <w:tr>
        <w:trPr>
          <w:cantSplit w:val="0"/>
          <w:trHeight w:val="752" w:hRule="atLeast"/>
          <w:tblHeader w:val="0"/>
        </w:trPr>
        <w:tc>
          <w:tcPr/>
          <w:p w:rsidR="00000000" w:rsidDel="00000000" w:rsidP="00000000" w:rsidRDefault="00000000" w:rsidRPr="00000000" w14:paraId="000002A3">
            <w:pPr>
              <w:spacing w:after="160" w:lineRule="auto"/>
              <w:rPr>
                <w:color w:val="000000"/>
                <w:sz w:val="20"/>
                <w:szCs w:val="20"/>
              </w:rPr>
            </w:pPr>
            <w:r w:rsidDel="00000000" w:rsidR="00000000" w:rsidRPr="00000000">
              <w:rPr>
                <w:color w:val="000000"/>
                <w:sz w:val="20"/>
                <w:szCs w:val="20"/>
                <w:rtl w:val="0"/>
              </w:rPr>
              <w:t xml:space="preserve">1. Generalidades del turismo</w:t>
            </w:r>
          </w:p>
          <w:p w:rsidR="00000000" w:rsidDel="00000000" w:rsidP="00000000" w:rsidRDefault="00000000" w:rsidRPr="00000000" w14:paraId="000002A4">
            <w:pP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5">
            <w:pPr>
              <w:rPr>
                <w:color w:val="000000"/>
                <w:sz w:val="20"/>
                <w:szCs w:val="20"/>
              </w:rPr>
            </w:pPr>
            <w:r w:rsidDel="00000000" w:rsidR="00000000" w:rsidRPr="00000000">
              <w:rPr>
                <w:color w:val="000000"/>
                <w:sz w:val="20"/>
                <w:szCs w:val="20"/>
                <w:rtl w:val="0"/>
              </w:rPr>
              <w:t xml:space="preserve">Colombia productiva. (2013). </w:t>
            </w:r>
            <w:r w:rsidDel="00000000" w:rsidR="00000000" w:rsidRPr="00000000">
              <w:rPr>
                <w:i w:val="1"/>
                <w:color w:val="000000"/>
                <w:sz w:val="20"/>
                <w:szCs w:val="20"/>
                <w:rtl w:val="0"/>
              </w:rPr>
              <w:t xml:space="preserve">Plan de negocios: turismo, naturaleza, bienestar, salud.</w:t>
            </w:r>
            <w:r w:rsidDel="00000000" w:rsidR="00000000" w:rsidRPr="00000000">
              <w:rPr>
                <w:color w:val="000000"/>
                <w:sz w:val="20"/>
                <w:szCs w:val="20"/>
                <w:rtl w:val="0"/>
              </w:rPr>
              <w:t xml:space="preserve"> </w:t>
            </w:r>
            <w:ins w:author="JGOA" w:id="168" w:date="2022-03-19T21:37:00Z">
              <w:r w:rsidDel="00000000" w:rsidR="00000000" w:rsidRPr="00000000">
                <w:fldChar w:fldCharType="begin"/>
              </w:r>
              <w:r w:rsidDel="00000000" w:rsidR="00000000" w:rsidRPr="00000000">
                <w:instrText xml:space="preserve">HYPERLINK "https://www.colombiaproductiva.com/CMSPages/GetFile.aspx?guid=2ef226c3-5cb5-410a-b081-ad762c9f4e17"</w:instrText>
              </w:r>
              <w:r w:rsidDel="00000000" w:rsidR="00000000" w:rsidRPr="00000000">
                <w:fldChar w:fldCharType="separate"/>
              </w:r>
              <w:r w:rsidDel="00000000" w:rsidR="00000000" w:rsidRPr="00000000">
                <w:rPr>
                  <w:color w:val="0563c1"/>
                  <w:sz w:val="20"/>
                  <w:szCs w:val="20"/>
                  <w:u w:val="single"/>
                  <w:rtl w:val="0"/>
                </w:rPr>
                <w:t xml:space="preserve">https://www.colombiaproductiva.com/CMSPages/GetFile.aspx?guid=2ef226c3-5cb5-410a-b081-ad762c9f4e17</w:t>
              </w:r>
              <w:r w:rsidDel="00000000" w:rsidR="00000000" w:rsidRPr="00000000">
                <w:fldChar w:fldCharType="end"/>
              </w:r>
            </w:ins>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6">
            <w:pPr>
              <w:rPr>
                <w:color w:val="000000"/>
                <w:sz w:val="20"/>
                <w:szCs w:val="20"/>
              </w:rPr>
            </w:pPr>
            <w:r w:rsidDel="00000000" w:rsidR="00000000" w:rsidRPr="00000000">
              <w:rPr>
                <w:color w:val="00000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2A7">
            <w:pPr>
              <w:rPr>
                <w:color w:val="000000"/>
                <w:sz w:val="20"/>
                <w:szCs w:val="20"/>
              </w:rPr>
            </w:pPr>
            <w:hyperlink r:id="rId62">
              <w:r w:rsidDel="00000000" w:rsidR="00000000" w:rsidRPr="00000000">
                <w:rPr>
                  <w:color w:val="0563c1"/>
                  <w:sz w:val="20"/>
                  <w:szCs w:val="20"/>
                  <w:u w:val="single"/>
                  <w:rtl w:val="0"/>
                </w:rPr>
                <w:t xml:space="preserve">https://www.colombiaproductiva.com/CMSPages/GetFile.aspx?guid=2ef226c3-5cb5-410a-b081-ad762c9f4e17</w:t>
              </w:r>
            </w:hyperlink>
            <w:r w:rsidDel="00000000" w:rsidR="00000000" w:rsidRPr="00000000">
              <w:rPr>
                <w:rtl w:val="0"/>
              </w:rPr>
            </w:r>
          </w:p>
        </w:tc>
      </w:tr>
      <w:tr>
        <w:trPr>
          <w:cantSplit w:val="0"/>
          <w:trHeight w:val="1012" w:hRule="atLeast"/>
          <w:tblHeader w:val="0"/>
        </w:trPr>
        <w:tc>
          <w:tcPr/>
          <w:p w:rsidR="00000000" w:rsidDel="00000000" w:rsidP="00000000" w:rsidRDefault="00000000" w:rsidRPr="00000000" w14:paraId="000002A8">
            <w:pPr>
              <w:rPr>
                <w:color w:val="000000"/>
                <w:sz w:val="20"/>
                <w:szCs w:val="20"/>
              </w:rPr>
            </w:pPr>
            <w:r w:rsidDel="00000000" w:rsidR="00000000" w:rsidRPr="00000000">
              <w:rPr>
                <w:color w:val="000000"/>
                <w:sz w:val="20"/>
                <w:szCs w:val="20"/>
                <w:rtl w:val="0"/>
              </w:rPr>
              <w:t xml:space="preserve">2.1. Perfil de turista</w:t>
            </w:r>
          </w:p>
        </w:tc>
        <w:tc>
          <w:tcPr>
            <w:tcMar>
              <w:top w:w="100.0" w:type="dxa"/>
              <w:left w:w="100.0" w:type="dxa"/>
              <w:bottom w:w="100.0" w:type="dxa"/>
              <w:right w:w="100.0" w:type="dxa"/>
            </w:tcMar>
          </w:tcPr>
          <w:p w:rsidR="00000000" w:rsidDel="00000000" w:rsidP="00000000" w:rsidRDefault="00000000" w:rsidRPr="00000000" w14:paraId="000002A9">
            <w:pPr>
              <w:rPr>
                <w:ins w:author="JGOA" w:id="169" w:date="2022-03-19T21:37:00Z"/>
                <w:color w:val="0563c1"/>
                <w:sz w:val="20"/>
                <w:szCs w:val="20"/>
                <w:u w:val="single"/>
              </w:rPr>
            </w:pPr>
            <w:r w:rsidDel="00000000" w:rsidR="00000000" w:rsidRPr="00000000">
              <w:rPr>
                <w:color w:val="000000"/>
                <w:sz w:val="20"/>
                <w:szCs w:val="20"/>
                <w:rtl w:val="0"/>
              </w:rPr>
              <w:t xml:space="preserve">Procolombia. (2020). </w:t>
            </w:r>
            <w:r w:rsidDel="00000000" w:rsidR="00000000" w:rsidRPr="00000000">
              <w:rPr>
                <w:i w:val="1"/>
                <w:color w:val="000000"/>
                <w:sz w:val="20"/>
                <w:szCs w:val="20"/>
                <w:rtl w:val="0"/>
              </w:rPr>
              <w:t xml:space="preserve">En el turismo poscovid los viajeros buscarán destinos bioseguros, viajes de corta distancia y experiencias en turismo de naturaleza.</w:t>
            </w:r>
            <w:ins w:author="JGOA" w:id="169" w:date="2022-03-19T21:37:00Z">
              <w:r w:rsidDel="00000000" w:rsidR="00000000" w:rsidRPr="00000000">
                <w:rPr>
                  <w:i w:val="1"/>
                  <w:color w:val="000000"/>
                  <w:sz w:val="20"/>
                  <w:szCs w:val="20"/>
                  <w:rtl w:val="0"/>
                </w:rPr>
                <w:t xml:space="preserve"> </w:t>
              </w:r>
              <w:r w:rsidDel="00000000" w:rsidR="00000000" w:rsidRPr="00000000">
                <w:fldChar w:fldCharType="begin"/>
              </w:r>
              <w:r w:rsidDel="00000000" w:rsidR="00000000" w:rsidRPr="00000000">
                <w:instrText xml:space="preserve">HYPERLINK "https://procolombia.co/noticias/asi-sera-el-nuevo-turista-internacional"</w:instrText>
              </w:r>
              <w:r w:rsidDel="00000000" w:rsidR="00000000" w:rsidRPr="00000000">
                <w:fldChar w:fldCharType="separate"/>
              </w:r>
              <w:r w:rsidDel="00000000" w:rsidR="00000000" w:rsidRPr="00000000">
                <w:rPr>
                  <w:color w:val="0563c1"/>
                  <w:sz w:val="20"/>
                  <w:szCs w:val="20"/>
                  <w:u w:val="single"/>
                  <w:rtl w:val="0"/>
                </w:rPr>
                <w:t xml:space="preserve">https://procolombia.co/noticias/asi-sera-el-nuevo-turista-internacional</w:t>
              </w:r>
              <w:r w:rsidDel="00000000" w:rsidR="00000000" w:rsidRPr="00000000">
                <w:fldChar w:fldCharType="end"/>
              </w:r>
              <w:r w:rsidDel="00000000" w:rsidR="00000000" w:rsidRPr="00000000">
                <w:rPr>
                  <w:rtl w:val="0"/>
                </w:rPr>
              </w:r>
            </w:ins>
          </w:p>
          <w:p w:rsidR="00000000" w:rsidDel="00000000" w:rsidP="00000000" w:rsidRDefault="00000000" w:rsidRPr="00000000" w14:paraId="000002AA">
            <w:pP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B">
            <w:pPr>
              <w:rPr>
                <w:color w:val="000000"/>
                <w:sz w:val="20"/>
                <w:szCs w:val="20"/>
              </w:rPr>
            </w:pPr>
            <w:r w:rsidDel="00000000" w:rsidR="00000000" w:rsidRPr="00000000">
              <w:rPr>
                <w:color w:val="000000"/>
                <w:sz w:val="20"/>
                <w:szCs w:val="20"/>
                <w:rtl w:val="0"/>
              </w:rPr>
              <w:t xml:space="preserve">Página web </w:t>
            </w:r>
          </w:p>
        </w:tc>
        <w:tc>
          <w:tcPr>
            <w:tcMar>
              <w:top w:w="100.0" w:type="dxa"/>
              <w:left w:w="100.0" w:type="dxa"/>
              <w:bottom w:w="100.0" w:type="dxa"/>
              <w:right w:w="100.0" w:type="dxa"/>
            </w:tcMar>
          </w:tcPr>
          <w:p w:rsidR="00000000" w:rsidDel="00000000" w:rsidP="00000000" w:rsidRDefault="00000000" w:rsidRPr="00000000" w14:paraId="000002AC">
            <w:pPr>
              <w:rPr>
                <w:color w:val="0563c1"/>
                <w:sz w:val="20"/>
                <w:szCs w:val="20"/>
                <w:u w:val="single"/>
              </w:rPr>
            </w:pPr>
            <w:hyperlink r:id="rId63">
              <w:r w:rsidDel="00000000" w:rsidR="00000000" w:rsidRPr="00000000">
                <w:rPr>
                  <w:color w:val="0563c1"/>
                  <w:sz w:val="20"/>
                  <w:szCs w:val="20"/>
                  <w:u w:val="single"/>
                  <w:rtl w:val="0"/>
                </w:rPr>
                <w:t xml:space="preserve">https://procolombia.co/noticias/asi-sera-el-nuevo-turista-internacional</w:t>
              </w:r>
            </w:hyperlink>
            <w:r w:rsidDel="00000000" w:rsidR="00000000" w:rsidRPr="00000000">
              <w:rPr>
                <w:rtl w:val="0"/>
              </w:rPr>
            </w:r>
          </w:p>
          <w:p w:rsidR="00000000" w:rsidDel="00000000" w:rsidP="00000000" w:rsidRDefault="00000000" w:rsidRPr="00000000" w14:paraId="000002AD">
            <w:pPr>
              <w:rPr>
                <w:color w:val="0563c1"/>
                <w:sz w:val="20"/>
                <w:szCs w:val="20"/>
                <w:u w:val="single"/>
              </w:rPr>
            </w:pP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AE">
            <w:pPr>
              <w:rPr>
                <w:color w:val="000000"/>
                <w:sz w:val="20"/>
                <w:szCs w:val="20"/>
              </w:rPr>
            </w:pPr>
            <w:r w:rsidDel="00000000" w:rsidR="00000000" w:rsidRPr="00000000">
              <w:rPr>
                <w:color w:val="000000"/>
                <w:sz w:val="20"/>
                <w:szCs w:val="20"/>
                <w:rtl w:val="0"/>
              </w:rPr>
              <w:t xml:space="preserve">2.3. Demanda turística: principios generales</w:t>
            </w:r>
          </w:p>
        </w:tc>
        <w:tc>
          <w:tcPr>
            <w:tcMar>
              <w:top w:w="100.0" w:type="dxa"/>
              <w:left w:w="100.0" w:type="dxa"/>
              <w:bottom w:w="100.0" w:type="dxa"/>
              <w:right w:w="100.0" w:type="dxa"/>
            </w:tcMar>
          </w:tcPr>
          <w:p w:rsidR="00000000" w:rsidDel="00000000" w:rsidP="00000000" w:rsidRDefault="00000000" w:rsidRPr="00000000" w14:paraId="000002AF">
            <w:pPr>
              <w:rPr>
                <w:color w:val="000000"/>
                <w:sz w:val="20"/>
                <w:szCs w:val="20"/>
              </w:rPr>
            </w:pPr>
            <w:r w:rsidDel="00000000" w:rsidR="00000000" w:rsidRPr="00000000">
              <w:rPr>
                <w:color w:val="000000"/>
                <w:sz w:val="20"/>
                <w:szCs w:val="20"/>
                <w:rtl w:val="0"/>
              </w:rPr>
              <w:t xml:space="preserve">Servicios Turísticos Colombia. (2021). </w:t>
            </w:r>
            <w:r w:rsidDel="00000000" w:rsidR="00000000" w:rsidRPr="00000000">
              <w:rPr>
                <w:i w:val="1"/>
                <w:color w:val="000000"/>
                <w:sz w:val="20"/>
                <w:szCs w:val="20"/>
                <w:rtl w:val="0"/>
              </w:rPr>
              <w:t xml:space="preserve">Consejo profesional de guías de turismo.</w:t>
            </w:r>
            <w:ins w:author="JGOA" w:id="170" w:date="2022-03-19T21:37:00Z">
              <w:r w:rsidDel="00000000" w:rsidR="00000000" w:rsidRPr="00000000">
                <w:rPr>
                  <w:i w:val="1"/>
                  <w:color w:val="000000"/>
                  <w:sz w:val="20"/>
                  <w:szCs w:val="20"/>
                  <w:rtl w:val="0"/>
                </w:rPr>
                <w:t xml:space="preserve"> </w:t>
              </w:r>
              <w:r w:rsidDel="00000000" w:rsidR="00000000" w:rsidRPr="00000000">
                <w:rPr>
                  <w:color w:val="0563c1"/>
                  <w:sz w:val="20"/>
                  <w:szCs w:val="20"/>
                  <w:u w:val="single"/>
                  <w:rtl w:val="0"/>
                </w:rPr>
                <w:t xml:space="preserve">https://travelplugcolombia.com/consejo-profesional-de-guias-de-turismo/</w:t>
              </w:r>
            </w:ins>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0">
            <w:pPr>
              <w:rPr>
                <w:color w:val="000000"/>
                <w:sz w:val="20"/>
                <w:szCs w:val="20"/>
              </w:rPr>
            </w:pPr>
            <w:r w:rsidDel="00000000" w:rsidR="00000000" w:rsidRPr="00000000">
              <w:rPr>
                <w:color w:val="00000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2B1">
            <w:pPr>
              <w:rPr>
                <w:sz w:val="20"/>
                <w:szCs w:val="20"/>
              </w:rPr>
            </w:pPr>
            <w:r w:rsidDel="00000000" w:rsidR="00000000" w:rsidRPr="00000000">
              <w:rPr>
                <w:color w:val="0563c1"/>
                <w:sz w:val="20"/>
                <w:szCs w:val="20"/>
                <w:u w:val="single"/>
                <w:rtl w:val="0"/>
              </w:rPr>
              <w:t xml:space="preserve">https://travelplugcolombia.com/consejo-profesional-de-guias-de-turismo/</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B2">
            <w:pPr>
              <w:rPr>
                <w:color w:val="000000"/>
                <w:sz w:val="20"/>
                <w:szCs w:val="20"/>
              </w:rPr>
            </w:pPr>
            <w:r w:rsidDel="00000000" w:rsidR="00000000" w:rsidRPr="00000000">
              <w:rPr>
                <w:color w:val="000000"/>
                <w:sz w:val="20"/>
                <w:szCs w:val="20"/>
                <w:rtl w:val="0"/>
              </w:rPr>
              <w:t xml:space="preserve">2.6. Sistemas de información turística</w:t>
            </w:r>
          </w:p>
        </w:tc>
        <w:tc>
          <w:tcPr>
            <w:tcMar>
              <w:top w:w="100.0" w:type="dxa"/>
              <w:left w:w="100.0" w:type="dxa"/>
              <w:bottom w:w="100.0" w:type="dxa"/>
              <w:right w:w="100.0" w:type="dxa"/>
            </w:tcMar>
          </w:tcPr>
          <w:p w:rsidR="00000000" w:rsidDel="00000000" w:rsidP="00000000" w:rsidRDefault="00000000" w:rsidRPr="00000000" w14:paraId="000002B3">
            <w:pPr>
              <w:rPr>
                <w:ins w:author="JGOA" w:id="173" w:date="2022-03-19T21:37:00Z"/>
                <w:color w:val="0563c1"/>
                <w:sz w:val="20"/>
                <w:szCs w:val="20"/>
                <w:u w:val="single"/>
              </w:rPr>
            </w:pPr>
            <w:r w:rsidDel="00000000" w:rsidR="00000000" w:rsidRPr="00000000">
              <w:rPr>
                <w:color w:val="000000"/>
                <w:sz w:val="20"/>
                <w:szCs w:val="20"/>
                <w:rtl w:val="0"/>
              </w:rPr>
              <w:t xml:space="preserve">Servicios Turísticos Colombia. (2021). </w:t>
            </w:r>
            <w:r w:rsidDel="00000000" w:rsidR="00000000" w:rsidRPr="00000000">
              <w:rPr>
                <w:i w:val="1"/>
                <w:color w:val="000000"/>
                <w:sz w:val="20"/>
                <w:szCs w:val="20"/>
                <w:rtl w:val="0"/>
              </w:rPr>
              <w:t xml:space="preserve">Legislación </w:t>
            </w:r>
            <w:ins w:author="JGOA" w:id="171" w:date="2022-03-19T22:01:00Z">
              <w:r w:rsidDel="00000000" w:rsidR="00000000" w:rsidRPr="00000000">
                <w:rPr>
                  <w:i w:val="1"/>
                  <w:color w:val="000000"/>
                  <w:sz w:val="20"/>
                  <w:szCs w:val="20"/>
                  <w:rtl w:val="0"/>
                </w:rPr>
                <w:t xml:space="preserve">turismo C</w:t>
              </w:r>
            </w:ins>
            <w:del w:author="JGOA" w:id="171" w:date="2022-03-19T22:01:00Z">
              <w:r w:rsidDel="00000000" w:rsidR="00000000" w:rsidRPr="00000000">
                <w:rPr>
                  <w:i w:val="1"/>
                  <w:color w:val="000000"/>
                  <w:sz w:val="20"/>
                  <w:szCs w:val="20"/>
                  <w:rtl w:val="0"/>
                </w:rPr>
                <w:delText xml:space="preserve">Colombiana</w:delText>
              </w:r>
            </w:del>
            <w:ins w:author="JGOA" w:id="172" w:date="2022-03-19T21:37:00Z">
              <w:r w:rsidDel="00000000" w:rsidR="00000000" w:rsidRPr="00000000">
                <w:rPr>
                  <w:i w:val="1"/>
                  <w:color w:val="000000"/>
                  <w:sz w:val="20"/>
                  <w:szCs w:val="20"/>
                  <w:rtl w:val="0"/>
                </w:rPr>
                <w:t xml:space="preserve">olombia</w:t>
              </w:r>
            </w:ins>
            <w:r w:rsidDel="00000000" w:rsidR="00000000" w:rsidRPr="00000000">
              <w:rPr>
                <w:i w:val="1"/>
                <w:color w:val="000000"/>
                <w:sz w:val="20"/>
                <w:szCs w:val="20"/>
                <w:rtl w:val="0"/>
              </w:rPr>
              <w:t xml:space="preserve">.</w:t>
            </w:r>
            <w:ins w:author="JGOA" w:id="173" w:date="2022-03-19T21:37:00Z">
              <w:r w:rsidDel="00000000" w:rsidR="00000000" w:rsidRPr="00000000">
                <w:rPr>
                  <w:i w:val="1"/>
                  <w:color w:val="000000"/>
                  <w:sz w:val="20"/>
                  <w:szCs w:val="20"/>
                  <w:rtl w:val="0"/>
                </w:rPr>
                <w:t xml:space="preserve"> </w:t>
              </w:r>
              <w:r w:rsidDel="00000000" w:rsidR="00000000" w:rsidRPr="00000000">
                <w:fldChar w:fldCharType="begin"/>
              </w:r>
              <w:r w:rsidDel="00000000" w:rsidR="00000000" w:rsidRPr="00000000">
                <w:instrText xml:space="preserve">HYPERLINK "https://travelplugcolombia.com/category/legislacionturismocolombia/"</w:instrText>
              </w:r>
              <w:r w:rsidDel="00000000" w:rsidR="00000000" w:rsidRPr="00000000">
                <w:fldChar w:fldCharType="separate"/>
              </w:r>
              <w:r w:rsidDel="00000000" w:rsidR="00000000" w:rsidRPr="00000000">
                <w:rPr>
                  <w:color w:val="0563c1"/>
                  <w:sz w:val="20"/>
                  <w:szCs w:val="20"/>
                  <w:u w:val="single"/>
                  <w:rtl w:val="0"/>
                </w:rPr>
                <w:t xml:space="preserve">https://travelplugcolombia.com/category/legislacionturismocolombia/</w:t>
              </w:r>
              <w:r w:rsidDel="00000000" w:rsidR="00000000" w:rsidRPr="00000000">
                <w:fldChar w:fldCharType="end"/>
              </w:r>
              <w:r w:rsidDel="00000000" w:rsidR="00000000" w:rsidRPr="00000000">
                <w:rPr>
                  <w:rtl w:val="0"/>
                </w:rPr>
              </w:r>
            </w:ins>
          </w:p>
          <w:p w:rsidR="00000000" w:rsidDel="00000000" w:rsidP="00000000" w:rsidRDefault="00000000" w:rsidRPr="00000000" w14:paraId="000002B4">
            <w:pP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5">
            <w:pPr>
              <w:rPr>
                <w:color w:val="000000"/>
                <w:sz w:val="20"/>
                <w:szCs w:val="20"/>
              </w:rPr>
            </w:pPr>
            <w:r w:rsidDel="00000000" w:rsidR="00000000" w:rsidRPr="00000000">
              <w:rPr>
                <w:color w:val="000000"/>
                <w:sz w:val="20"/>
                <w:szCs w:val="20"/>
                <w:rtl w:val="0"/>
              </w:rPr>
              <w:t xml:space="preserve">Página web </w:t>
            </w:r>
          </w:p>
        </w:tc>
        <w:tc>
          <w:tcPr>
            <w:tcMar>
              <w:top w:w="100.0" w:type="dxa"/>
              <w:left w:w="100.0" w:type="dxa"/>
              <w:bottom w:w="100.0" w:type="dxa"/>
              <w:right w:w="100.0" w:type="dxa"/>
            </w:tcMar>
          </w:tcPr>
          <w:p w:rsidR="00000000" w:rsidDel="00000000" w:rsidP="00000000" w:rsidRDefault="00000000" w:rsidRPr="00000000" w14:paraId="000002B6">
            <w:pPr>
              <w:rPr>
                <w:color w:val="0563c1"/>
                <w:sz w:val="20"/>
                <w:szCs w:val="20"/>
                <w:u w:val="single"/>
              </w:rPr>
            </w:pPr>
            <w:hyperlink r:id="rId64">
              <w:r w:rsidDel="00000000" w:rsidR="00000000" w:rsidRPr="00000000">
                <w:rPr>
                  <w:color w:val="0563c1"/>
                  <w:sz w:val="20"/>
                  <w:szCs w:val="20"/>
                  <w:u w:val="single"/>
                  <w:rtl w:val="0"/>
                </w:rPr>
                <w:t xml:space="preserve">https://travelplugcolombia.com/category/legislacionturismocolombia/</w:t>
              </w:r>
            </w:hyperlink>
            <w:r w:rsidDel="00000000" w:rsidR="00000000" w:rsidRPr="00000000">
              <w:rPr>
                <w:rtl w:val="0"/>
              </w:rPr>
            </w:r>
          </w:p>
          <w:p w:rsidR="00000000" w:rsidDel="00000000" w:rsidP="00000000" w:rsidRDefault="00000000" w:rsidRPr="00000000" w14:paraId="000002B7">
            <w:pPr>
              <w:rPr>
                <w:color w:val="000000"/>
                <w:sz w:val="20"/>
                <w:szCs w:val="2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B9">
            <w:pPr>
              <w:rPr>
                <w:color w:val="000000"/>
                <w:sz w:val="20"/>
                <w:szCs w:val="20"/>
              </w:rPr>
            </w:pPr>
            <w:r w:rsidDel="00000000" w:rsidR="00000000" w:rsidRPr="00000000">
              <w:rPr>
                <w:color w:val="000000"/>
                <w:sz w:val="20"/>
                <w:szCs w:val="20"/>
                <w:rtl w:val="0"/>
              </w:rPr>
              <w:t xml:space="preserve">2.6. Sistemas de información turística</w:t>
            </w:r>
          </w:p>
        </w:tc>
        <w:tc>
          <w:tcPr>
            <w:tcMar>
              <w:top w:w="100.0" w:type="dxa"/>
              <w:left w:w="100.0" w:type="dxa"/>
              <w:bottom w:w="100.0" w:type="dxa"/>
              <w:right w:w="100.0" w:type="dxa"/>
            </w:tcMar>
          </w:tcPr>
          <w:p w:rsidR="00000000" w:rsidDel="00000000" w:rsidP="00000000" w:rsidRDefault="00000000" w:rsidRPr="00000000" w14:paraId="000002BA">
            <w:pPr>
              <w:rPr>
                <w:color w:val="000000"/>
                <w:sz w:val="20"/>
                <w:szCs w:val="20"/>
              </w:rPr>
            </w:pPr>
            <w:r w:rsidDel="00000000" w:rsidR="00000000" w:rsidRPr="00000000">
              <w:rPr>
                <w:color w:val="000000"/>
                <w:sz w:val="20"/>
                <w:szCs w:val="20"/>
                <w:rtl w:val="0"/>
              </w:rPr>
              <w:t xml:space="preserve">Centro de Información Turística –</w:t>
            </w:r>
            <w:ins w:author="JGOA" w:id="174" w:date="2022-03-19T21:37:00Z">
              <w:r w:rsidDel="00000000" w:rsidR="00000000" w:rsidRPr="00000000">
                <w:rPr>
                  <w:color w:val="000000"/>
                  <w:sz w:val="20"/>
                  <w:szCs w:val="20"/>
                  <w:rtl w:val="0"/>
                </w:rPr>
                <w:t xml:space="preserve"> </w:t>
              </w:r>
            </w:ins>
            <w:r w:rsidDel="00000000" w:rsidR="00000000" w:rsidRPr="00000000">
              <w:rPr>
                <w:color w:val="000000"/>
                <w:sz w:val="20"/>
                <w:szCs w:val="20"/>
                <w:rtl w:val="0"/>
              </w:rPr>
              <w:t xml:space="preserve">C</w:t>
            </w:r>
            <w:ins w:author="JGOA" w:id="175" w:date="2022-03-19T21:37:00Z">
              <w:r w:rsidDel="00000000" w:rsidR="00000000" w:rsidRPr="00000000">
                <w:rPr>
                  <w:color w:val="000000"/>
                  <w:sz w:val="20"/>
                  <w:szCs w:val="20"/>
                  <w:rtl w:val="0"/>
                </w:rPr>
                <w:t xml:space="preserve">itur</w:t>
              </w:r>
            </w:ins>
            <w:del w:author="JGOA" w:id="175" w:date="2022-03-19T21:37:00Z">
              <w:r w:rsidDel="00000000" w:rsidR="00000000" w:rsidRPr="00000000">
                <w:rPr>
                  <w:color w:val="000000"/>
                  <w:sz w:val="20"/>
                  <w:szCs w:val="20"/>
                  <w:rtl w:val="0"/>
                </w:rPr>
                <w:delText xml:space="preserve">ITUR</w:delText>
              </w:r>
            </w:del>
            <w:r w:rsidDel="00000000" w:rsidR="00000000" w:rsidRPr="00000000">
              <w:rPr>
                <w:color w:val="000000"/>
                <w:sz w:val="20"/>
                <w:szCs w:val="20"/>
                <w:rtl w:val="0"/>
              </w:rPr>
              <w:t xml:space="preserve">. (2021). </w:t>
            </w:r>
            <w:del w:author="JGOA" w:id="176" w:date="2022-03-19T21:37:00Z">
              <w:r w:rsidDel="00000000" w:rsidR="00000000" w:rsidRPr="00000000">
                <w:rPr>
                  <w:i w:val="1"/>
                  <w:color w:val="000000"/>
                  <w:sz w:val="20"/>
                  <w:szCs w:val="20"/>
                  <w:rtl w:val="0"/>
                </w:rPr>
                <w:delText xml:space="preserve">Publicaciones-</w:delText>
              </w:r>
            </w:del>
            <w:ins w:author="JGOA" w:id="176" w:date="2022-03-19T21:37:00Z">
              <w:r w:rsidDel="00000000" w:rsidR="00000000" w:rsidRPr="00000000">
                <w:rPr>
                  <w:i w:val="1"/>
                  <w:color w:val="000000"/>
                  <w:sz w:val="20"/>
                  <w:szCs w:val="20"/>
                  <w:rtl w:val="0"/>
                </w:rPr>
                <w:t xml:space="preserve">A</w:t>
              </w:r>
            </w:ins>
            <w:del w:author="JGOA" w:id="177" w:date="2022-03-19T21:37:00Z">
              <w:r w:rsidDel="00000000" w:rsidR="00000000" w:rsidRPr="00000000">
                <w:rPr>
                  <w:i w:val="1"/>
                  <w:color w:val="000000"/>
                  <w:sz w:val="20"/>
                  <w:szCs w:val="20"/>
                  <w:rtl w:val="0"/>
                </w:rPr>
                <w:delText xml:space="preserve">A</w:delText>
              </w:r>
            </w:del>
            <w:r w:rsidDel="00000000" w:rsidR="00000000" w:rsidRPr="00000000">
              <w:rPr>
                <w:i w:val="1"/>
                <w:color w:val="000000"/>
                <w:sz w:val="20"/>
                <w:szCs w:val="20"/>
                <w:rtl w:val="0"/>
              </w:rPr>
              <w:t xml:space="preserve">tractivos turísticos</w:t>
            </w:r>
            <w:r w:rsidDel="00000000" w:rsidR="00000000" w:rsidRPr="00000000">
              <w:rPr>
                <w:color w:val="000000"/>
                <w:sz w:val="20"/>
                <w:szCs w:val="20"/>
                <w:rtl w:val="0"/>
              </w:rPr>
              <w:t xml:space="preserve">.</w:t>
            </w:r>
            <w:ins w:author="JGOA" w:id="178" w:date="2022-03-19T21:37:00Z">
              <w:r w:rsidDel="00000000" w:rsidR="00000000" w:rsidRPr="00000000">
                <w:rPr>
                  <w:color w:val="000000"/>
                  <w:sz w:val="20"/>
                  <w:szCs w:val="20"/>
                  <w:rtl w:val="0"/>
                </w:rPr>
                <w:t xml:space="preserve"> </w:t>
              </w:r>
              <w:r w:rsidDel="00000000" w:rsidR="00000000" w:rsidRPr="00000000">
                <w:rPr>
                  <w:color w:val="0563c1"/>
                  <w:sz w:val="20"/>
                  <w:szCs w:val="20"/>
                  <w:u w:val="single"/>
                  <w:rtl w:val="0"/>
                </w:rPr>
                <w:t xml:space="preserve">https://www.citur.gov.co/publicaciones#gsc.tab=0?t=33</w:t>
              </w:r>
            </w:ins>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B">
            <w:pPr>
              <w:rPr>
                <w:color w:val="000000"/>
                <w:sz w:val="20"/>
                <w:szCs w:val="20"/>
              </w:rPr>
            </w:pPr>
            <w:r w:rsidDel="00000000" w:rsidR="00000000" w:rsidRPr="00000000">
              <w:rPr>
                <w:color w:val="000000"/>
                <w:sz w:val="20"/>
                <w:szCs w:val="20"/>
                <w:rtl w:val="0"/>
              </w:rPr>
              <w:t xml:space="preserve">Documentos</w:t>
            </w:r>
          </w:p>
        </w:tc>
        <w:tc>
          <w:tcPr>
            <w:tcMar>
              <w:top w:w="100.0" w:type="dxa"/>
              <w:left w:w="100.0" w:type="dxa"/>
              <w:bottom w:w="100.0" w:type="dxa"/>
              <w:right w:w="100.0" w:type="dxa"/>
            </w:tcMar>
          </w:tcPr>
          <w:p w:rsidR="00000000" w:rsidDel="00000000" w:rsidP="00000000" w:rsidRDefault="00000000" w:rsidRPr="00000000" w14:paraId="000002BC">
            <w:pPr>
              <w:rPr>
                <w:b w:val="1"/>
                <w:color w:val="000000"/>
                <w:sz w:val="20"/>
                <w:szCs w:val="20"/>
              </w:rPr>
            </w:pPr>
            <w:r w:rsidDel="00000000" w:rsidR="00000000" w:rsidRPr="00000000">
              <w:rPr>
                <w:color w:val="0563c1"/>
                <w:sz w:val="20"/>
                <w:szCs w:val="20"/>
                <w:u w:val="single"/>
                <w:rtl w:val="0"/>
              </w:rPr>
              <w:t xml:space="preserve">https://www.citur.gov.co/publicaciones#gsc.tab=0?t=33</w:t>
            </w:r>
            <w:r w:rsidDel="00000000" w:rsidR="00000000" w:rsidRPr="00000000">
              <w:rPr>
                <w:rtl w:val="0"/>
              </w:rPr>
            </w:r>
          </w:p>
        </w:tc>
      </w:tr>
    </w:tbl>
    <w:p w:rsidR="00000000" w:rsidDel="00000000" w:rsidP="00000000" w:rsidRDefault="00000000" w:rsidRPr="00000000" w14:paraId="000002BD">
      <w:pPr>
        <w:spacing w:after="160" w:line="259" w:lineRule="auto"/>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BE">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2BF">
      <w:pPr>
        <w:numPr>
          <w:ilvl w:val="0"/>
          <w:numId w:val="6"/>
        </w:numPr>
        <w:pBdr>
          <w:top w:space="0" w:sz="0" w:val="nil"/>
          <w:left w:space="0" w:sz="0" w:val="nil"/>
          <w:bottom w:space="0" w:sz="0" w:val="nil"/>
          <w:right w:space="0" w:sz="0" w:val="nil"/>
          <w:between w:space="0" w:sz="0" w:val="nil"/>
        </w:pBdr>
        <w:ind w:left="426" w:hanging="360"/>
        <w:jc w:val="both"/>
        <w:rPr>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C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5" w:hRule="atLeast"/>
          <w:tblHeader w:val="0"/>
        </w:trPr>
        <w:tc>
          <w:tcPr>
            <w:shd w:fill="f7cbac" w:val="clear"/>
            <w:tcMar>
              <w:top w:w="100.0" w:type="dxa"/>
              <w:left w:w="100.0" w:type="dxa"/>
              <w:bottom w:w="100.0" w:type="dxa"/>
              <w:right w:w="100.0" w:type="dxa"/>
            </w:tcMar>
          </w:tcPr>
          <w:p w:rsidR="00000000" w:rsidDel="00000000" w:rsidP="00000000" w:rsidRDefault="00000000" w:rsidRPr="00000000" w14:paraId="000002C1">
            <w:pPr>
              <w:jc w:val="center"/>
              <w:rPr>
                <w:b w:val="1"/>
                <w:color w:val="000000"/>
                <w:sz w:val="20"/>
                <w:szCs w:val="20"/>
                <w:highlight w:val="yellow"/>
              </w:rPr>
            </w:pPr>
            <w:r w:rsidDel="00000000" w:rsidR="00000000" w:rsidRPr="00000000">
              <w:rPr>
                <w:b w:val="1"/>
                <w:color w:val="000000"/>
                <w:sz w:val="20"/>
                <w:szCs w:val="20"/>
                <w:rtl w:val="0"/>
              </w:rPr>
              <w:t xml:space="preserve">TÉRMINO</w:t>
            </w:r>
            <w:r w:rsidDel="00000000" w:rsidR="00000000" w:rsidRPr="00000000">
              <w:rPr>
                <w:rtl w:val="0"/>
              </w:rPr>
            </w:r>
          </w:p>
        </w:tc>
        <w:tc>
          <w:tcPr>
            <w:shd w:fill="f7cbac" w:val="clear"/>
            <w:tcMar>
              <w:top w:w="100.0" w:type="dxa"/>
              <w:left w:w="100.0" w:type="dxa"/>
              <w:bottom w:w="100.0" w:type="dxa"/>
              <w:right w:w="100.0" w:type="dxa"/>
            </w:tcMar>
          </w:tcPr>
          <w:p w:rsidR="00000000" w:rsidDel="00000000" w:rsidP="00000000" w:rsidRDefault="00000000" w:rsidRPr="00000000" w14:paraId="000002C2">
            <w:pPr>
              <w:jc w:val="center"/>
              <w:rPr>
                <w:b w:val="1"/>
                <w:color w:val="000000"/>
                <w:sz w:val="20"/>
                <w:szCs w:val="20"/>
                <w:highlight w:val="yellow"/>
              </w:rPr>
            </w:pPr>
            <w:r w:rsidDel="00000000" w:rsidR="00000000" w:rsidRPr="00000000">
              <w:rPr>
                <w:b w:val="1"/>
                <w:color w:val="000000"/>
                <w:sz w:val="20"/>
                <w:szCs w:val="20"/>
                <w:rtl w:val="0"/>
              </w:rPr>
              <w:t xml:space="preserve">SIGNIFICADO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C3">
            <w:pPr>
              <w:rPr>
                <w:b w:val="1"/>
                <w:color w:val="000000"/>
                <w:sz w:val="20"/>
                <w:szCs w:val="20"/>
              </w:rPr>
            </w:pPr>
            <w:r w:rsidDel="00000000" w:rsidR="00000000" w:rsidRPr="00000000">
              <w:rPr>
                <w:b w:val="1"/>
                <w:color w:val="000000"/>
                <w:sz w:val="20"/>
                <w:szCs w:val="20"/>
                <w:rtl w:val="0"/>
              </w:rPr>
              <w:t xml:space="preserve">Normativa</w:t>
            </w:r>
          </w:p>
        </w:tc>
        <w:tc>
          <w:tcPr>
            <w:tcMar>
              <w:top w:w="100.0" w:type="dxa"/>
              <w:left w:w="100.0" w:type="dxa"/>
              <w:bottom w:w="100.0" w:type="dxa"/>
              <w:right w:w="100.0" w:type="dxa"/>
            </w:tcMar>
          </w:tcPr>
          <w:p w:rsidR="00000000" w:rsidDel="00000000" w:rsidP="00000000" w:rsidRDefault="00000000" w:rsidRPr="00000000" w14:paraId="000002C4">
            <w:pPr>
              <w:jc w:val="both"/>
              <w:rPr>
                <w:color w:val="000000"/>
                <w:sz w:val="20"/>
                <w:szCs w:val="20"/>
              </w:rPr>
            </w:pPr>
            <w:ins w:author="JGOA" w:id="179" w:date="2022-03-19T21:38:00Z">
              <w:r w:rsidDel="00000000" w:rsidR="00000000" w:rsidRPr="00000000">
                <w:rPr>
                  <w:color w:val="000000"/>
                  <w:sz w:val="20"/>
                  <w:szCs w:val="20"/>
                  <w:rtl w:val="0"/>
                </w:rPr>
                <w:t xml:space="preserve">a</w:t>
              </w:r>
            </w:ins>
            <w:del w:author="JGOA" w:id="179" w:date="2022-03-19T21:38:00Z">
              <w:r w:rsidDel="00000000" w:rsidR="00000000" w:rsidRPr="00000000">
                <w:rPr>
                  <w:color w:val="000000"/>
                  <w:sz w:val="20"/>
                  <w:szCs w:val="20"/>
                  <w:rtl w:val="0"/>
                </w:rPr>
                <w:delText xml:space="preserve">A</w:delText>
              </w:r>
            </w:del>
            <w:r w:rsidDel="00000000" w:rsidR="00000000" w:rsidRPr="00000000">
              <w:rPr>
                <w:color w:val="000000"/>
                <w:sz w:val="20"/>
                <w:szCs w:val="20"/>
                <w:rtl w:val="0"/>
              </w:rPr>
              <w:t xml:space="preserve">grupación de normas, reglas, condiciones legales de un área o materia.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C5">
            <w:pPr>
              <w:rPr>
                <w:b w:val="1"/>
                <w:color w:val="000000"/>
                <w:sz w:val="20"/>
                <w:szCs w:val="20"/>
              </w:rPr>
            </w:pPr>
            <w:r w:rsidDel="00000000" w:rsidR="00000000" w:rsidRPr="00000000">
              <w:rPr>
                <w:b w:val="1"/>
                <w:color w:val="000000"/>
                <w:sz w:val="20"/>
                <w:szCs w:val="20"/>
                <w:rtl w:val="0"/>
              </w:rPr>
              <w:t xml:space="preserve">Prestador de servicio turístico</w:t>
            </w:r>
          </w:p>
        </w:tc>
        <w:tc>
          <w:tcPr>
            <w:tcMar>
              <w:top w:w="100.0" w:type="dxa"/>
              <w:left w:w="100.0" w:type="dxa"/>
              <w:bottom w:w="100.0" w:type="dxa"/>
              <w:right w:w="100.0" w:type="dxa"/>
            </w:tcMar>
          </w:tcPr>
          <w:p w:rsidR="00000000" w:rsidDel="00000000" w:rsidP="00000000" w:rsidRDefault="00000000" w:rsidRPr="00000000" w14:paraId="000002C6">
            <w:pPr>
              <w:jc w:val="both"/>
              <w:rPr>
                <w:color w:val="000000"/>
                <w:sz w:val="20"/>
                <w:szCs w:val="20"/>
              </w:rPr>
            </w:pPr>
            <w:del w:author="JGOA" w:id="180" w:date="2022-03-19T21:38:00Z">
              <w:r w:rsidDel="00000000" w:rsidR="00000000" w:rsidRPr="00000000">
                <w:rPr>
                  <w:color w:val="000000"/>
                  <w:sz w:val="20"/>
                  <w:szCs w:val="20"/>
                  <w:rtl w:val="0"/>
                </w:rPr>
                <w:delText xml:space="preserve">Personas </w:delText>
              </w:r>
            </w:del>
            <w:ins w:author="JGOA" w:id="180" w:date="2022-03-19T21:38:00Z">
              <w:r w:rsidDel="00000000" w:rsidR="00000000" w:rsidRPr="00000000">
                <w:rPr>
                  <w:color w:val="000000"/>
                  <w:sz w:val="20"/>
                  <w:szCs w:val="20"/>
                  <w:rtl w:val="0"/>
                </w:rPr>
                <w:t xml:space="preserve">personas </w:t>
              </w:r>
            </w:ins>
            <w:r w:rsidDel="00000000" w:rsidR="00000000" w:rsidRPr="00000000">
              <w:rPr>
                <w:color w:val="000000"/>
                <w:sz w:val="20"/>
                <w:szCs w:val="20"/>
                <w:rtl w:val="0"/>
              </w:rPr>
              <w:t xml:space="preserve">que ejercen actividades de acompañamiento, orientación y satisfacer necesidades de un cliente relacionados a transporte, alojamiento y otros.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C7">
            <w:pPr>
              <w:rPr>
                <w:b w:val="1"/>
                <w:color w:val="000000"/>
                <w:sz w:val="20"/>
                <w:szCs w:val="20"/>
              </w:rPr>
            </w:pPr>
            <w:r w:rsidDel="00000000" w:rsidR="00000000" w:rsidRPr="00000000">
              <w:rPr>
                <w:b w:val="1"/>
                <w:color w:val="000000"/>
                <w:sz w:val="20"/>
                <w:szCs w:val="20"/>
                <w:rtl w:val="0"/>
              </w:rPr>
              <w:t xml:space="preserve">Registro </w:t>
            </w:r>
            <w:del w:author="JGOA" w:id="181" w:date="2022-03-19T21:38:00Z">
              <w:r w:rsidDel="00000000" w:rsidR="00000000" w:rsidRPr="00000000">
                <w:rPr>
                  <w:b w:val="1"/>
                  <w:color w:val="000000"/>
                  <w:sz w:val="20"/>
                  <w:szCs w:val="20"/>
                  <w:rtl w:val="0"/>
                </w:rPr>
                <w:delText xml:space="preserve">nacional </w:delText>
              </w:r>
            </w:del>
            <w:ins w:author="JGOA" w:id="181" w:date="2022-03-19T21:38:00Z">
              <w:r w:rsidDel="00000000" w:rsidR="00000000" w:rsidRPr="00000000">
                <w:rPr>
                  <w:b w:val="1"/>
                  <w:color w:val="000000"/>
                  <w:sz w:val="20"/>
                  <w:szCs w:val="20"/>
                  <w:rtl w:val="0"/>
                </w:rPr>
                <w:t xml:space="preserve">Nacional </w:t>
              </w:r>
            </w:ins>
            <w:r w:rsidDel="00000000" w:rsidR="00000000" w:rsidRPr="00000000">
              <w:rPr>
                <w:b w:val="1"/>
                <w:color w:val="000000"/>
                <w:sz w:val="20"/>
                <w:szCs w:val="20"/>
                <w:rtl w:val="0"/>
              </w:rPr>
              <w:t xml:space="preserve">de </w:t>
            </w:r>
            <w:del w:author="JGOA" w:id="182" w:date="2022-03-19T21:38:00Z">
              <w:r w:rsidDel="00000000" w:rsidR="00000000" w:rsidRPr="00000000">
                <w:rPr>
                  <w:b w:val="1"/>
                  <w:color w:val="000000"/>
                  <w:sz w:val="20"/>
                  <w:szCs w:val="20"/>
                  <w:rtl w:val="0"/>
                </w:rPr>
                <w:delText xml:space="preserve">turismo</w:delText>
              </w:r>
            </w:del>
            <w:ins w:author="JGOA" w:id="182" w:date="2022-03-19T21:38:00Z">
              <w:r w:rsidDel="00000000" w:rsidR="00000000" w:rsidRPr="00000000">
                <w:rPr>
                  <w:b w:val="1"/>
                  <w:color w:val="000000"/>
                  <w:sz w:val="20"/>
                  <w:szCs w:val="20"/>
                  <w:rtl w:val="0"/>
                </w:rPr>
                <w:t xml:space="preserve">Turismo</w:t>
              </w:r>
            </w:ins>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8">
            <w:pPr>
              <w:jc w:val="both"/>
              <w:rPr>
                <w:color w:val="000000"/>
                <w:sz w:val="20"/>
                <w:szCs w:val="20"/>
              </w:rPr>
            </w:pPr>
            <w:del w:author="JGOA" w:id="183" w:date="2022-03-19T21:38:00Z">
              <w:r w:rsidDel="00000000" w:rsidR="00000000" w:rsidRPr="00000000">
                <w:rPr>
                  <w:color w:val="000000"/>
                  <w:sz w:val="20"/>
                  <w:szCs w:val="20"/>
                  <w:rtl w:val="0"/>
                </w:rPr>
                <w:delText xml:space="preserve">Inscripción </w:delText>
              </w:r>
            </w:del>
            <w:ins w:author="JGOA" w:id="183" w:date="2022-03-19T21:38:00Z">
              <w:r w:rsidDel="00000000" w:rsidR="00000000" w:rsidRPr="00000000">
                <w:rPr>
                  <w:color w:val="000000"/>
                  <w:sz w:val="20"/>
                  <w:szCs w:val="20"/>
                  <w:rtl w:val="0"/>
                </w:rPr>
                <w:t xml:space="preserve">inscripción </w:t>
              </w:r>
            </w:ins>
            <w:r w:rsidDel="00000000" w:rsidR="00000000" w:rsidRPr="00000000">
              <w:rPr>
                <w:color w:val="000000"/>
                <w:sz w:val="20"/>
                <w:szCs w:val="20"/>
                <w:rtl w:val="0"/>
              </w:rPr>
              <w:t xml:space="preserve">abierta a prestadores de servicios del sector turismo en cumplimiento de la normativa legal.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C9">
            <w:pPr>
              <w:rPr>
                <w:b w:val="1"/>
                <w:color w:val="000000"/>
                <w:sz w:val="20"/>
                <w:szCs w:val="20"/>
              </w:rPr>
            </w:pPr>
            <w:r w:rsidDel="00000000" w:rsidR="00000000" w:rsidRPr="00000000">
              <w:rPr>
                <w:b w:val="1"/>
                <w:color w:val="000000"/>
                <w:sz w:val="20"/>
                <w:szCs w:val="20"/>
                <w:rtl w:val="0"/>
              </w:rPr>
              <w:t xml:space="preserve">Tarjeta profesional</w:t>
            </w:r>
          </w:p>
        </w:tc>
        <w:tc>
          <w:tcPr>
            <w:tcMar>
              <w:top w:w="100.0" w:type="dxa"/>
              <w:left w:w="100.0" w:type="dxa"/>
              <w:bottom w:w="100.0" w:type="dxa"/>
              <w:right w:w="100.0" w:type="dxa"/>
            </w:tcMar>
          </w:tcPr>
          <w:p w:rsidR="00000000" w:rsidDel="00000000" w:rsidP="00000000" w:rsidRDefault="00000000" w:rsidRPr="00000000" w14:paraId="000002CA">
            <w:pPr>
              <w:jc w:val="both"/>
              <w:rPr>
                <w:color w:val="000000"/>
                <w:sz w:val="20"/>
                <w:szCs w:val="20"/>
              </w:rPr>
            </w:pPr>
            <w:del w:author="JGOA" w:id="184" w:date="2022-03-19T21:38:00Z">
              <w:r w:rsidDel="00000000" w:rsidR="00000000" w:rsidRPr="00000000">
                <w:rPr>
                  <w:color w:val="000000"/>
                  <w:sz w:val="20"/>
                  <w:szCs w:val="20"/>
                  <w:rtl w:val="0"/>
                </w:rPr>
                <w:delText xml:space="preserve">Documento </w:delText>
              </w:r>
            </w:del>
            <w:ins w:author="JGOA" w:id="184" w:date="2022-03-19T21:38:00Z">
              <w:r w:rsidDel="00000000" w:rsidR="00000000" w:rsidRPr="00000000">
                <w:rPr>
                  <w:color w:val="000000"/>
                  <w:sz w:val="20"/>
                  <w:szCs w:val="20"/>
                  <w:rtl w:val="0"/>
                </w:rPr>
                <w:t xml:space="preserve">documento </w:t>
              </w:r>
            </w:ins>
            <w:r w:rsidDel="00000000" w:rsidR="00000000" w:rsidRPr="00000000">
              <w:rPr>
                <w:color w:val="000000"/>
                <w:sz w:val="20"/>
                <w:szCs w:val="20"/>
                <w:rtl w:val="0"/>
              </w:rPr>
              <w:t xml:space="preserve">expedido por profesionales colegiados o agrupados bajo la tutela de normativa. Acreditación interna para ejercer la labor.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CB">
            <w:pPr>
              <w:rPr>
                <w:b w:val="1"/>
                <w:color w:val="000000"/>
                <w:sz w:val="20"/>
                <w:szCs w:val="20"/>
              </w:rPr>
            </w:pPr>
            <w:r w:rsidDel="00000000" w:rsidR="00000000" w:rsidRPr="00000000">
              <w:rPr>
                <w:b w:val="1"/>
                <w:color w:val="000000"/>
                <w:sz w:val="20"/>
                <w:szCs w:val="20"/>
                <w:rtl w:val="0"/>
              </w:rPr>
              <w:t xml:space="preserve">Parafiscal</w:t>
            </w:r>
          </w:p>
        </w:tc>
        <w:tc>
          <w:tcPr>
            <w:tcMar>
              <w:top w:w="100.0" w:type="dxa"/>
              <w:left w:w="100.0" w:type="dxa"/>
              <w:bottom w:w="100.0" w:type="dxa"/>
              <w:right w:w="100.0" w:type="dxa"/>
            </w:tcMar>
          </w:tcPr>
          <w:p w:rsidR="00000000" w:rsidDel="00000000" w:rsidP="00000000" w:rsidRDefault="00000000" w:rsidRPr="00000000" w14:paraId="000002CC">
            <w:pPr>
              <w:jc w:val="both"/>
              <w:rPr>
                <w:color w:val="000000"/>
                <w:sz w:val="20"/>
                <w:szCs w:val="20"/>
              </w:rPr>
            </w:pPr>
            <w:del w:author="JGOA" w:id="185" w:date="2022-03-19T21:38:00Z">
              <w:r w:rsidDel="00000000" w:rsidR="00000000" w:rsidRPr="00000000">
                <w:rPr>
                  <w:color w:val="000000"/>
                  <w:sz w:val="20"/>
                  <w:szCs w:val="20"/>
                  <w:rtl w:val="0"/>
                </w:rPr>
                <w:delText xml:space="preserve">Es el</w:delText>
              </w:r>
            </w:del>
            <w:r w:rsidDel="00000000" w:rsidR="00000000" w:rsidRPr="00000000">
              <w:rPr>
                <w:color w:val="000000"/>
                <w:sz w:val="20"/>
                <w:szCs w:val="20"/>
                <w:rtl w:val="0"/>
              </w:rPr>
              <w:t xml:space="preserve"> aporte o contribución de carácter obligatoria que beneficia estamentos públicos y surgen de una práctica laboral.</w:t>
            </w:r>
          </w:p>
        </w:tc>
      </w:tr>
    </w:tbl>
    <w:p w:rsidR="00000000" w:rsidDel="00000000" w:rsidP="00000000" w:rsidRDefault="00000000" w:rsidRPr="00000000" w14:paraId="000002CD">
      <w:pPr>
        <w:spacing w:after="160" w:line="259" w:lineRule="auto"/>
        <w:rPr>
          <w:sz w:val="20"/>
          <w:szCs w:val="20"/>
        </w:rPr>
      </w:pPr>
      <w:r w:rsidDel="00000000" w:rsidR="00000000" w:rsidRPr="00000000">
        <w:rPr>
          <w:rtl w:val="0"/>
        </w:rPr>
      </w:r>
    </w:p>
    <w:p w:rsidR="00000000" w:rsidDel="00000000" w:rsidP="00000000" w:rsidRDefault="00000000" w:rsidRPr="00000000" w14:paraId="000002CE">
      <w:pPr>
        <w:spacing w:after="160" w:line="259" w:lineRule="auto"/>
        <w:rPr>
          <w:sz w:val="20"/>
          <w:szCs w:val="20"/>
        </w:rPr>
      </w:pPr>
      <w:r w:rsidDel="00000000" w:rsidR="00000000" w:rsidRPr="00000000">
        <w:rPr>
          <w:rtl w:val="0"/>
        </w:rPr>
      </w:r>
    </w:p>
    <w:p w:rsidR="00000000" w:rsidDel="00000000" w:rsidP="00000000" w:rsidRDefault="00000000" w:rsidRPr="00000000" w14:paraId="000002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2D0">
      <w:pPr>
        <w:spacing w:after="160" w:line="259" w:lineRule="auto"/>
        <w:rPr>
          <w:color w:val="000000"/>
          <w:sz w:val="20"/>
          <w:szCs w:val="20"/>
        </w:rPr>
      </w:pPr>
      <w:r w:rsidDel="00000000" w:rsidR="00000000" w:rsidRPr="00000000">
        <w:rPr>
          <w:rtl w:val="0"/>
        </w:rPr>
      </w:r>
    </w:p>
    <w:p w:rsidR="00000000" w:rsidDel="00000000" w:rsidP="00000000" w:rsidRDefault="00000000" w:rsidRPr="00000000" w14:paraId="000002D1">
      <w:pPr>
        <w:spacing w:after="160" w:before="240" w:line="259" w:lineRule="auto"/>
        <w:ind w:left="567" w:hanging="567"/>
        <w:jc w:val="both"/>
        <w:rPr>
          <w:ins w:author="JGOA" w:id="186" w:date="2022-03-19T21:46:00Z"/>
          <w:color w:val="000000"/>
          <w:sz w:val="20"/>
          <w:szCs w:val="20"/>
        </w:rPr>
      </w:pPr>
      <w:ins w:author="JGOA" w:id="186" w:date="2022-03-19T21:46:00Z">
        <w:r w:rsidDel="00000000" w:rsidR="00000000" w:rsidRPr="00000000">
          <w:rPr>
            <w:color w:val="000000"/>
            <w:sz w:val="20"/>
            <w:szCs w:val="20"/>
            <w:rtl w:val="0"/>
          </w:rPr>
          <w:t xml:space="preserve">Araújo P, G. (2017) Los viajeros y sus motivaciones. Un estudio exploratorio sobre quienes aman viajar. </w:t>
        </w:r>
        <w:r w:rsidDel="00000000" w:rsidR="00000000" w:rsidRPr="00000000">
          <w:rPr>
            <w:i w:val="1"/>
            <w:color w:val="000000"/>
            <w:sz w:val="20"/>
            <w:szCs w:val="20"/>
            <w:rtl w:val="0"/>
          </w:rPr>
          <w:t xml:space="preserve">Estudios y Perspectivas en Turismo</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26</w:t>
        </w:r>
        <w:r w:rsidDel="00000000" w:rsidR="00000000" w:rsidRPr="00000000">
          <w:rPr>
            <w:color w:val="000000"/>
            <w:sz w:val="20"/>
            <w:szCs w:val="20"/>
            <w:rtl w:val="0"/>
          </w:rPr>
          <w:t xml:space="preserve">(1), 62-85. </w:t>
        </w:r>
        <w:r w:rsidDel="00000000" w:rsidR="00000000" w:rsidRPr="00000000">
          <w:fldChar w:fldCharType="begin"/>
        </w:r>
        <w:r w:rsidDel="00000000" w:rsidR="00000000" w:rsidRPr="00000000">
          <w:instrText xml:space="preserve">HYPERLINK "https://redalyc.org/pdf/1807/180749182004.pdf"</w:instrText>
        </w:r>
        <w:r w:rsidDel="00000000" w:rsidR="00000000" w:rsidRPr="00000000">
          <w:fldChar w:fldCharType="separate"/>
        </w:r>
        <w:r w:rsidDel="00000000" w:rsidR="00000000" w:rsidRPr="00000000">
          <w:rPr>
            <w:color w:val="0563c1"/>
            <w:sz w:val="20"/>
            <w:szCs w:val="20"/>
            <w:u w:val="single"/>
            <w:rtl w:val="0"/>
          </w:rPr>
          <w:t xml:space="preserve">https://redalyc.org/pdf/1807/180749182004.pdf</w:t>
        </w:r>
        <w:r w:rsidDel="00000000" w:rsidR="00000000" w:rsidRPr="00000000">
          <w:fldChar w:fldCharType="end"/>
        </w:r>
        <w:r w:rsidDel="00000000" w:rsidR="00000000" w:rsidRPr="00000000">
          <w:rPr>
            <w:rtl w:val="0"/>
          </w:rPr>
        </w:r>
      </w:ins>
    </w:p>
    <w:p w:rsidR="00000000" w:rsidDel="00000000" w:rsidP="00000000" w:rsidRDefault="00000000" w:rsidRPr="00000000" w14:paraId="000002D2">
      <w:pPr>
        <w:spacing w:after="160" w:before="240" w:line="259" w:lineRule="auto"/>
        <w:ind w:left="567" w:hanging="567"/>
        <w:jc w:val="both"/>
        <w:rPr>
          <w:ins w:author="JGOA" w:id="186" w:date="2022-03-19T21:46:00Z"/>
          <w:sz w:val="20"/>
          <w:szCs w:val="20"/>
        </w:rPr>
      </w:pPr>
      <w:ins w:author="JGOA" w:id="186" w:date="2022-03-19T21:46:00Z">
        <w:r w:rsidDel="00000000" w:rsidR="00000000" w:rsidRPr="00000000">
          <w:rPr>
            <w:color w:val="000000"/>
            <w:sz w:val="20"/>
            <w:szCs w:val="20"/>
            <w:rtl w:val="0"/>
          </w:rPr>
          <w:t xml:space="preserve">Congreso de la República de Colombia. (1996). Ley 300 de julio 26 de 1996. </w:t>
        </w:r>
        <w:r w:rsidDel="00000000" w:rsidR="00000000" w:rsidRPr="00000000">
          <w:fldChar w:fldCharType="begin"/>
        </w:r>
        <w:r w:rsidDel="00000000" w:rsidR="00000000" w:rsidRPr="00000000">
          <w:instrText xml:space="preserve">HYPERLINK "https://www.funcionpublica.gov.co/eva/gestornormativo/norma.php?i=8634"</w:instrText>
        </w:r>
        <w:r w:rsidDel="00000000" w:rsidR="00000000" w:rsidRPr="00000000">
          <w:fldChar w:fldCharType="separate"/>
        </w:r>
        <w:r w:rsidDel="00000000" w:rsidR="00000000" w:rsidRPr="00000000">
          <w:rPr>
            <w:color w:val="0563c1"/>
            <w:sz w:val="20"/>
            <w:szCs w:val="20"/>
            <w:u w:val="single"/>
            <w:rtl w:val="0"/>
          </w:rPr>
          <w:t xml:space="preserve">https://www.funcionpublica.gov.co/eva/gestornormativo/norma.php?i=8634</w:t>
        </w:r>
        <w:r w:rsidDel="00000000" w:rsidR="00000000" w:rsidRPr="00000000">
          <w:fldChar w:fldCharType="end"/>
        </w:r>
        <w:r w:rsidDel="00000000" w:rsidR="00000000" w:rsidRPr="00000000">
          <w:rPr>
            <w:rtl w:val="0"/>
          </w:rPr>
        </w:r>
      </w:ins>
    </w:p>
    <w:p w:rsidR="00000000" w:rsidDel="00000000" w:rsidP="00000000" w:rsidRDefault="00000000" w:rsidRPr="00000000" w14:paraId="000002D3">
      <w:pPr>
        <w:spacing w:after="160" w:before="240" w:line="259" w:lineRule="auto"/>
        <w:ind w:left="567" w:hanging="567"/>
        <w:jc w:val="both"/>
        <w:rPr>
          <w:ins w:author="JGOA" w:id="186" w:date="2022-03-19T21:46:00Z"/>
          <w:sz w:val="20"/>
          <w:szCs w:val="20"/>
        </w:rPr>
      </w:pPr>
      <w:ins w:author="JGOA" w:id="186" w:date="2022-03-19T21:46:00Z">
        <w:r w:rsidDel="00000000" w:rsidR="00000000" w:rsidRPr="00000000">
          <w:rPr>
            <w:color w:val="000000"/>
            <w:sz w:val="20"/>
            <w:szCs w:val="20"/>
            <w:rtl w:val="0"/>
          </w:rPr>
          <w:t xml:space="preserve">Congreso de la República de Colombia. (2006). Ley 1101 de 22 de noviembre de 2006. </w:t>
        </w:r>
        <w:r w:rsidDel="00000000" w:rsidR="00000000" w:rsidRPr="00000000">
          <w:fldChar w:fldCharType="begin"/>
        </w:r>
        <w:r w:rsidDel="00000000" w:rsidR="00000000" w:rsidRPr="00000000">
          <w:instrText xml:space="preserve">HYPERLINK "https://xperta.legis.co/visor/estatuto2/estatuto2_091302f6bf1945bb8ea03556b55f19ef/estatuto-tributario/ley-1101-de-2006"</w:instrText>
        </w:r>
        <w:r w:rsidDel="00000000" w:rsidR="00000000" w:rsidRPr="00000000">
          <w:fldChar w:fldCharType="separate"/>
        </w:r>
        <w:r w:rsidDel="00000000" w:rsidR="00000000" w:rsidRPr="00000000">
          <w:rPr>
            <w:color w:val="0563c1"/>
            <w:sz w:val="20"/>
            <w:szCs w:val="20"/>
            <w:u w:val="single"/>
            <w:rtl w:val="0"/>
          </w:rPr>
          <w:t xml:space="preserve">https://xperta.legis.co/visor/estatuto2/estatuto2_091302f6bf1945bb8ea03556b55f19ef/estatuto-tributario/ley-1101-de-2006</w:t>
        </w:r>
        <w:r w:rsidDel="00000000" w:rsidR="00000000" w:rsidRPr="00000000">
          <w:fldChar w:fldCharType="end"/>
        </w:r>
        <w:r w:rsidDel="00000000" w:rsidR="00000000" w:rsidRPr="00000000">
          <w:rPr>
            <w:rtl w:val="0"/>
          </w:rPr>
        </w:r>
      </w:ins>
    </w:p>
    <w:p w:rsidR="00000000" w:rsidDel="00000000" w:rsidP="00000000" w:rsidRDefault="00000000" w:rsidRPr="00000000" w14:paraId="000002D4">
      <w:pPr>
        <w:spacing w:after="160" w:before="240" w:line="259" w:lineRule="auto"/>
        <w:ind w:left="567" w:hanging="567"/>
        <w:jc w:val="both"/>
        <w:rPr>
          <w:ins w:author="JGOA" w:id="186" w:date="2022-03-19T21:46:00Z"/>
          <w:sz w:val="20"/>
          <w:szCs w:val="20"/>
        </w:rPr>
      </w:pPr>
      <w:ins w:author="JGOA" w:id="186" w:date="2022-03-19T21:46:00Z">
        <w:r w:rsidDel="00000000" w:rsidR="00000000" w:rsidRPr="00000000">
          <w:rPr>
            <w:color w:val="000000"/>
            <w:sz w:val="20"/>
            <w:szCs w:val="20"/>
            <w:rtl w:val="0"/>
          </w:rPr>
          <w:t xml:space="preserve">Congreso de la República de Colombia. (2012). Ley 1558 de 10 de julio de 2012. C</w:t>
        </w:r>
        <w:r w:rsidDel="00000000" w:rsidR="00000000" w:rsidRPr="00000000">
          <w:fldChar w:fldCharType="begin"/>
        </w:r>
        <w:r w:rsidDel="00000000" w:rsidR="00000000" w:rsidRPr="00000000">
          <w:instrText xml:space="preserve">HYPERLINK "http://www.secretariasenado.gov.co/senado/basedoc/ley_1558_2012.html"</w:instrText>
        </w:r>
        <w:r w:rsidDel="00000000" w:rsidR="00000000" w:rsidRPr="00000000">
          <w:fldChar w:fldCharType="separate"/>
        </w:r>
        <w:r w:rsidDel="00000000" w:rsidR="00000000" w:rsidRPr="00000000">
          <w:rPr>
            <w:color w:val="0563c1"/>
            <w:sz w:val="20"/>
            <w:szCs w:val="20"/>
            <w:u w:val="single"/>
            <w:rtl w:val="0"/>
          </w:rPr>
          <w:t xml:space="preserve">http://www.secretariasenado.gov.co/senado/basedoc/ley_1558_2012.html</w:t>
        </w:r>
        <w:r w:rsidDel="00000000" w:rsidR="00000000" w:rsidRPr="00000000">
          <w:fldChar w:fldCharType="end"/>
        </w:r>
        <w:r w:rsidDel="00000000" w:rsidR="00000000" w:rsidRPr="00000000">
          <w:rPr>
            <w:rtl w:val="0"/>
          </w:rPr>
        </w:r>
      </w:ins>
    </w:p>
    <w:p w:rsidR="00000000" w:rsidDel="00000000" w:rsidP="00000000" w:rsidRDefault="00000000" w:rsidRPr="00000000" w14:paraId="000002D5">
      <w:pPr>
        <w:spacing w:after="160" w:before="240" w:line="259" w:lineRule="auto"/>
        <w:ind w:left="567" w:hanging="567"/>
        <w:jc w:val="both"/>
        <w:rPr>
          <w:ins w:author="JGOA" w:id="186" w:date="2022-03-19T21:46:00Z"/>
          <w:sz w:val="20"/>
          <w:szCs w:val="20"/>
        </w:rPr>
      </w:pPr>
      <w:ins w:author="JGOA" w:id="186" w:date="2022-03-19T21:46:00Z">
        <w:r w:rsidDel="00000000" w:rsidR="00000000" w:rsidRPr="00000000">
          <w:rPr>
            <w:color w:val="000000"/>
            <w:sz w:val="20"/>
            <w:szCs w:val="20"/>
            <w:rtl w:val="0"/>
          </w:rPr>
          <w:t xml:space="preserve">Gambari. A. (2020). </w:t>
        </w:r>
        <w:r w:rsidDel="00000000" w:rsidR="00000000" w:rsidRPr="00000000">
          <w:rPr>
            <w:i w:val="1"/>
            <w:color w:val="000000"/>
            <w:sz w:val="20"/>
            <w:szCs w:val="20"/>
            <w:rtl w:val="0"/>
          </w:rPr>
          <w:t xml:space="preserve">Informe OBS del turismo global en la era del COVID-19. Nuevos rumbos</w:t>
        </w:r>
        <w:r w:rsidDel="00000000" w:rsidR="00000000" w:rsidRPr="00000000">
          <w:rPr>
            <w:color w:val="000000"/>
            <w:sz w:val="20"/>
            <w:szCs w:val="20"/>
            <w:rtl w:val="0"/>
          </w:rPr>
          <w:t xml:space="preserve">. Organización Mundial del Turismo. </w:t>
        </w:r>
        <w:r w:rsidDel="00000000" w:rsidR="00000000" w:rsidRPr="00000000">
          <w:fldChar w:fldCharType="begin"/>
        </w:r>
        <w:r w:rsidDel="00000000" w:rsidR="00000000" w:rsidRPr="00000000">
          <w:instrText xml:space="preserve">HYPERLINK "https://marketing.onlinebschool.es/Prensa/Informes/InformeOBS_Turismo%20Global%20en%20la%20Era%20del%20COVID-19.%20Nuevos%20rumbos.pdf"</w:instrText>
        </w:r>
        <w:r w:rsidDel="00000000" w:rsidR="00000000" w:rsidRPr="00000000">
          <w:fldChar w:fldCharType="separate"/>
        </w:r>
        <w:r w:rsidDel="00000000" w:rsidR="00000000" w:rsidRPr="00000000">
          <w:rPr>
            <w:color w:val="0563c1"/>
            <w:sz w:val="20"/>
            <w:szCs w:val="20"/>
            <w:u w:val="single"/>
            <w:rtl w:val="0"/>
          </w:rPr>
          <w:t xml:space="preserve">https://marketing.onlinebschool.es/Prensa/Informes/InformeOBS_Turismo%20Global%20en%20la%20Era%20del%20COVID-19.%20Nuevos%20rumbos.pdf</w:t>
        </w:r>
        <w:r w:rsidDel="00000000" w:rsidR="00000000" w:rsidRPr="00000000">
          <w:fldChar w:fldCharType="end"/>
        </w:r>
        <w:r w:rsidDel="00000000" w:rsidR="00000000" w:rsidRPr="00000000">
          <w:rPr>
            <w:rtl w:val="0"/>
          </w:rPr>
        </w:r>
      </w:ins>
    </w:p>
    <w:p w:rsidR="00000000" w:rsidDel="00000000" w:rsidP="00000000" w:rsidRDefault="00000000" w:rsidRPr="00000000" w14:paraId="000002D6">
      <w:pPr>
        <w:spacing w:after="160" w:before="240" w:line="259" w:lineRule="auto"/>
        <w:ind w:left="567" w:hanging="567"/>
        <w:jc w:val="both"/>
        <w:rPr>
          <w:ins w:author="JGOA" w:id="186" w:date="2022-03-19T21:46:00Z"/>
          <w:sz w:val="20"/>
          <w:szCs w:val="20"/>
        </w:rPr>
      </w:pPr>
      <w:ins w:author="JGOA" w:id="186" w:date="2022-03-19T21:46:00Z">
        <w:r w:rsidDel="00000000" w:rsidR="00000000" w:rsidRPr="00000000">
          <w:rPr>
            <w:color w:val="000000"/>
            <w:sz w:val="20"/>
            <w:szCs w:val="20"/>
            <w:rtl w:val="0"/>
          </w:rPr>
          <w:t xml:space="preserve">Gisolf, M. C. (2014). </w:t>
        </w:r>
        <w:r w:rsidDel="00000000" w:rsidR="00000000" w:rsidRPr="00000000">
          <w:rPr>
            <w:i w:val="1"/>
            <w:color w:val="000000"/>
            <w:sz w:val="20"/>
            <w:szCs w:val="20"/>
            <w:rtl w:val="0"/>
          </w:rPr>
          <w:t xml:space="preserve">Motivación en el turismo, </w:t>
        </w:r>
        <w:r w:rsidDel="00000000" w:rsidR="00000000" w:rsidRPr="00000000">
          <w:rPr>
            <w:i w:val="1"/>
            <w:color w:val="000000"/>
            <w:sz w:val="20"/>
            <w:szCs w:val="20"/>
            <w:highlight w:val="white"/>
            <w:rtl w:val="0"/>
          </w:rPr>
          <w:t xml:space="preserve">Necesidades, motivos y motivaciones en el turismo</w:t>
        </w:r>
        <w:r w:rsidDel="00000000" w:rsidR="00000000" w:rsidRPr="00000000">
          <w:rPr>
            <w:color w:val="000000"/>
            <w:sz w:val="20"/>
            <w:szCs w:val="20"/>
            <w:highlight w:val="white"/>
            <w:rtl w:val="0"/>
          </w:rPr>
          <w:t xml:space="preserve">. </w:t>
        </w:r>
        <w:r w:rsidDel="00000000" w:rsidR="00000000" w:rsidRPr="00000000">
          <w:fldChar w:fldCharType="begin"/>
        </w:r>
        <w:r w:rsidDel="00000000" w:rsidR="00000000" w:rsidRPr="00000000">
          <w:instrText xml:space="preserve">HYPERLINK "https://www.tourismtheories.org/?p=329&amp;lang=es"</w:instrText>
        </w:r>
        <w:r w:rsidDel="00000000" w:rsidR="00000000" w:rsidRPr="00000000">
          <w:fldChar w:fldCharType="separate"/>
        </w:r>
        <w:r w:rsidDel="00000000" w:rsidR="00000000" w:rsidRPr="00000000">
          <w:rPr>
            <w:color w:val="0563c1"/>
            <w:sz w:val="20"/>
            <w:szCs w:val="20"/>
            <w:u w:val="single"/>
            <w:rtl w:val="0"/>
          </w:rPr>
          <w:t xml:space="preserve">https://www.tourismtheories.org/?p=329&amp;lang=es</w:t>
        </w:r>
        <w:r w:rsidDel="00000000" w:rsidR="00000000" w:rsidRPr="00000000">
          <w:fldChar w:fldCharType="end"/>
        </w:r>
        <w:r w:rsidDel="00000000" w:rsidR="00000000" w:rsidRPr="00000000">
          <w:rPr>
            <w:rtl w:val="0"/>
          </w:rPr>
        </w:r>
      </w:ins>
    </w:p>
    <w:p w:rsidR="00000000" w:rsidDel="00000000" w:rsidP="00000000" w:rsidRDefault="00000000" w:rsidRPr="00000000" w14:paraId="000002D7">
      <w:pPr>
        <w:spacing w:before="240" w:lineRule="auto"/>
        <w:ind w:left="360" w:hanging="360"/>
        <w:jc w:val="both"/>
        <w:rPr>
          <w:ins w:author="JGOA" w:id="186" w:date="2022-03-19T21:46:00Z"/>
          <w:color w:val="000000"/>
          <w:sz w:val="20"/>
          <w:szCs w:val="20"/>
        </w:rPr>
      </w:pPr>
      <w:ins w:author="JGOA" w:id="186" w:date="2022-03-19T21:46:00Z">
        <w:r w:rsidDel="00000000" w:rsidR="00000000" w:rsidRPr="00000000">
          <w:rPr>
            <w:color w:val="000000"/>
            <w:sz w:val="20"/>
            <w:szCs w:val="20"/>
            <w:rtl w:val="0"/>
          </w:rPr>
          <w:t xml:space="preserve">Ibáñez, R., y Cabrera, C. (2011). </w:t>
        </w:r>
        <w:r w:rsidDel="00000000" w:rsidR="00000000" w:rsidRPr="00000000">
          <w:rPr>
            <w:i w:val="1"/>
            <w:color w:val="000000"/>
            <w:sz w:val="20"/>
            <w:szCs w:val="20"/>
            <w:rtl w:val="0"/>
          </w:rPr>
          <w:t xml:space="preserve">Teoría general del turismo. </w:t>
        </w:r>
        <w:r w:rsidDel="00000000" w:rsidR="00000000" w:rsidRPr="00000000">
          <w:rPr>
            <w:color w:val="000000"/>
            <w:sz w:val="20"/>
            <w:szCs w:val="20"/>
            <w:rtl w:val="0"/>
          </w:rPr>
          <w:t xml:space="preserve">Universidad Autónoma de Baja California Sur.</w:t>
        </w:r>
      </w:ins>
    </w:p>
    <w:p w:rsidR="00000000" w:rsidDel="00000000" w:rsidP="00000000" w:rsidRDefault="00000000" w:rsidRPr="00000000" w14:paraId="000002D8">
      <w:pPr>
        <w:spacing w:after="160" w:before="240" w:line="259" w:lineRule="auto"/>
        <w:ind w:left="360" w:hanging="360"/>
        <w:jc w:val="both"/>
        <w:rPr>
          <w:ins w:author="JGOA" w:id="186" w:date="2022-03-19T21:46:00Z"/>
          <w:sz w:val="20"/>
          <w:szCs w:val="20"/>
        </w:rPr>
      </w:pPr>
      <w:ins w:author="JGOA" w:id="186" w:date="2022-03-19T21:46:00Z">
        <w:r w:rsidDel="00000000" w:rsidR="00000000" w:rsidRPr="00000000">
          <w:rPr>
            <w:color w:val="000000"/>
            <w:sz w:val="20"/>
            <w:szCs w:val="20"/>
            <w:rtl w:val="0"/>
          </w:rPr>
          <w:t xml:space="preserve">Instituto Tomás Pascual Sanz. (2016). </w:t>
        </w:r>
        <w:r w:rsidDel="00000000" w:rsidR="00000000" w:rsidRPr="00000000">
          <w:rPr>
            <w:i w:val="1"/>
            <w:color w:val="000000"/>
            <w:sz w:val="20"/>
            <w:szCs w:val="20"/>
            <w:rtl w:val="0"/>
          </w:rPr>
          <w:t xml:space="preserve">El origen de los juegos olímpicos</w:t>
        </w:r>
        <w:r w:rsidDel="00000000" w:rsidR="00000000" w:rsidRPr="00000000">
          <w:rPr>
            <w:color w:val="000000"/>
            <w:sz w:val="20"/>
            <w:szCs w:val="20"/>
            <w:rtl w:val="0"/>
          </w:rPr>
          <w:t xml:space="preserve">. </w:t>
        </w:r>
        <w:r w:rsidDel="00000000" w:rsidR="00000000" w:rsidRPr="00000000">
          <w:fldChar w:fldCharType="begin"/>
        </w:r>
        <w:r w:rsidDel="00000000" w:rsidR="00000000" w:rsidRPr="00000000">
          <w:instrText xml:space="preserve">HYPERLINK "https://www.institutotomaspascualsanz.com/origen-juegos-olimpicos/"</w:instrText>
        </w:r>
        <w:r w:rsidDel="00000000" w:rsidR="00000000" w:rsidRPr="00000000">
          <w:fldChar w:fldCharType="separate"/>
        </w:r>
        <w:r w:rsidDel="00000000" w:rsidR="00000000" w:rsidRPr="00000000">
          <w:rPr>
            <w:color w:val="0563c1"/>
            <w:sz w:val="20"/>
            <w:szCs w:val="20"/>
            <w:u w:val="single"/>
            <w:rtl w:val="0"/>
          </w:rPr>
          <w:t xml:space="preserve">https://www.institutotomaspascualsanz.com/origen-juegos-olimpicos/</w:t>
        </w:r>
        <w:r w:rsidDel="00000000" w:rsidR="00000000" w:rsidRPr="00000000">
          <w:fldChar w:fldCharType="end"/>
        </w:r>
        <w:r w:rsidDel="00000000" w:rsidR="00000000" w:rsidRPr="00000000">
          <w:rPr>
            <w:rtl w:val="0"/>
          </w:rPr>
        </w:r>
      </w:ins>
    </w:p>
    <w:p w:rsidR="00000000" w:rsidDel="00000000" w:rsidP="00000000" w:rsidRDefault="00000000" w:rsidRPr="00000000" w14:paraId="000002D9">
      <w:pPr>
        <w:spacing w:after="160" w:before="240" w:line="259" w:lineRule="auto"/>
        <w:ind w:left="567" w:hanging="567"/>
        <w:jc w:val="both"/>
        <w:rPr>
          <w:ins w:author="JGOA" w:id="186" w:date="2022-03-19T21:46:00Z"/>
          <w:color w:val="000000"/>
          <w:sz w:val="20"/>
          <w:szCs w:val="20"/>
        </w:rPr>
      </w:pPr>
      <w:ins w:author="JGOA" w:id="186" w:date="2022-03-19T21:46:00Z">
        <w:r w:rsidDel="00000000" w:rsidR="00000000" w:rsidRPr="00000000">
          <w:rPr>
            <w:color w:val="000000"/>
            <w:sz w:val="20"/>
            <w:szCs w:val="20"/>
            <w:rtl w:val="0"/>
          </w:rPr>
          <w:t xml:space="preserve">Jiménez, L. F. (1990). </w:t>
        </w:r>
        <w:r w:rsidDel="00000000" w:rsidR="00000000" w:rsidRPr="00000000">
          <w:rPr>
            <w:i w:val="1"/>
            <w:color w:val="000000"/>
            <w:sz w:val="20"/>
            <w:szCs w:val="20"/>
            <w:rtl w:val="0"/>
          </w:rPr>
          <w:t xml:space="preserve">Teoría turística. Un enfoque integral de un hecho social</w:t>
        </w:r>
        <w:r w:rsidDel="00000000" w:rsidR="00000000" w:rsidRPr="00000000">
          <w:rPr>
            <w:color w:val="000000"/>
            <w:sz w:val="20"/>
            <w:szCs w:val="20"/>
            <w:rtl w:val="0"/>
          </w:rPr>
          <w:t xml:space="preserve">. Universidad Externado de Colombia. </w:t>
        </w:r>
      </w:ins>
    </w:p>
    <w:p w:rsidR="00000000" w:rsidDel="00000000" w:rsidP="00000000" w:rsidRDefault="00000000" w:rsidRPr="00000000" w14:paraId="000002DA">
      <w:pPr>
        <w:spacing w:after="160" w:before="240" w:line="259" w:lineRule="auto"/>
        <w:ind w:left="567" w:hanging="567"/>
        <w:jc w:val="both"/>
        <w:rPr>
          <w:ins w:author="JGOA" w:id="186" w:date="2022-03-19T21:46:00Z"/>
          <w:sz w:val="20"/>
          <w:szCs w:val="20"/>
        </w:rPr>
      </w:pPr>
      <w:ins w:author="JGOA" w:id="186" w:date="2022-03-19T21:46:00Z">
        <w:r w:rsidDel="00000000" w:rsidR="00000000" w:rsidRPr="00000000">
          <w:rPr>
            <w:color w:val="000000"/>
            <w:sz w:val="20"/>
            <w:szCs w:val="20"/>
            <w:rtl w:val="0"/>
          </w:rPr>
          <w:t xml:space="preserve">Martínez. A. F. (2020). </w:t>
        </w:r>
        <w:r w:rsidDel="00000000" w:rsidR="00000000" w:rsidRPr="00000000">
          <w:rPr>
            <w:i w:val="1"/>
            <w:color w:val="000000"/>
            <w:sz w:val="20"/>
            <w:szCs w:val="20"/>
            <w:rtl w:val="0"/>
          </w:rPr>
          <w:t xml:space="preserve">Los Caballeros Hospitalarios de la Orden de San Juan de Jerusalén</w:t>
        </w:r>
        <w:r w:rsidDel="00000000" w:rsidR="00000000" w:rsidRPr="00000000">
          <w:rPr>
            <w:color w:val="000000"/>
            <w:sz w:val="20"/>
            <w:szCs w:val="20"/>
            <w:rtl w:val="0"/>
          </w:rPr>
          <w:t xml:space="preserve">. </w:t>
        </w:r>
        <w:r w:rsidDel="00000000" w:rsidR="00000000" w:rsidRPr="00000000">
          <w:fldChar w:fldCharType="begin"/>
        </w:r>
        <w:r w:rsidDel="00000000" w:rsidR="00000000" w:rsidRPr="00000000">
          <w:instrText xml:space="preserve">HYPERLINK "https://eldiariodesalud.com/catedra/los-caballeros-hospitalarios-de-la-orden-de-san-juan-de-jerusalen"</w:instrText>
        </w:r>
        <w:r w:rsidDel="00000000" w:rsidR="00000000" w:rsidRPr="00000000">
          <w:fldChar w:fldCharType="separate"/>
        </w:r>
        <w:r w:rsidDel="00000000" w:rsidR="00000000" w:rsidRPr="00000000">
          <w:rPr>
            <w:color w:val="0563c1"/>
            <w:sz w:val="20"/>
            <w:szCs w:val="20"/>
            <w:u w:val="single"/>
            <w:rtl w:val="0"/>
          </w:rPr>
          <w:t xml:space="preserve">https://eldiariodesalud.com/catedra/los-caballeros-hospitalarios-de-la-orden-de-san-juan-de-jerusalen</w:t>
        </w:r>
        <w:r w:rsidDel="00000000" w:rsidR="00000000" w:rsidRPr="00000000">
          <w:fldChar w:fldCharType="end"/>
        </w:r>
        <w:r w:rsidDel="00000000" w:rsidR="00000000" w:rsidRPr="00000000">
          <w:rPr>
            <w:rtl w:val="0"/>
          </w:rPr>
        </w:r>
      </w:ins>
    </w:p>
    <w:p w:rsidR="00000000" w:rsidDel="00000000" w:rsidP="00000000" w:rsidRDefault="00000000" w:rsidRPr="00000000" w14:paraId="000002DB">
      <w:pPr>
        <w:spacing w:after="160" w:before="240" w:line="259" w:lineRule="auto"/>
        <w:ind w:left="567" w:hanging="567"/>
        <w:jc w:val="both"/>
        <w:rPr>
          <w:ins w:author="JGOA" w:id="186" w:date="2022-03-19T21:46:00Z"/>
          <w:sz w:val="20"/>
          <w:szCs w:val="20"/>
        </w:rPr>
      </w:pPr>
      <w:ins w:author="JGOA" w:id="186" w:date="2022-03-19T21:46:00Z">
        <w:r w:rsidDel="00000000" w:rsidR="00000000" w:rsidRPr="00000000">
          <w:rPr>
            <w:color w:val="000000"/>
            <w:sz w:val="20"/>
            <w:szCs w:val="20"/>
            <w:rtl w:val="0"/>
          </w:rPr>
          <w:t xml:space="preserve">Maslow. A. (1970). </w:t>
        </w:r>
        <w:r w:rsidDel="00000000" w:rsidR="00000000" w:rsidRPr="00000000">
          <w:rPr>
            <w:i w:val="1"/>
            <w:color w:val="000000"/>
            <w:sz w:val="20"/>
            <w:szCs w:val="20"/>
            <w:rtl w:val="0"/>
          </w:rPr>
          <w:t xml:space="preserve">Abraham Maslow y la psicología transpersonal</w:t>
        </w:r>
        <w:r w:rsidDel="00000000" w:rsidR="00000000" w:rsidRPr="00000000">
          <w:rPr>
            <w:color w:val="000000"/>
            <w:sz w:val="20"/>
            <w:szCs w:val="20"/>
            <w:rtl w:val="0"/>
          </w:rPr>
          <w:t xml:space="preserve"> (Cap. 14). </w:t>
        </w:r>
        <w:r w:rsidDel="00000000" w:rsidR="00000000" w:rsidRPr="00000000">
          <w:fldChar w:fldCharType="begin"/>
        </w:r>
        <w:r w:rsidDel="00000000" w:rsidR="00000000" w:rsidRPr="00000000">
          <w:instrText xml:space="preserve">HYPERLINK "http://biblio3.url.edu.gt/Libros/2013/teo-per/14.pdf"</w:instrText>
        </w:r>
        <w:r w:rsidDel="00000000" w:rsidR="00000000" w:rsidRPr="00000000">
          <w:fldChar w:fldCharType="separate"/>
        </w:r>
        <w:r w:rsidDel="00000000" w:rsidR="00000000" w:rsidRPr="00000000">
          <w:rPr>
            <w:color w:val="0563c1"/>
            <w:sz w:val="20"/>
            <w:szCs w:val="20"/>
            <w:u w:val="single"/>
            <w:rtl w:val="0"/>
          </w:rPr>
          <w:t xml:space="preserve">http://biblio3.url.edu.gt/Libros/2013/teo-per/14.pdf</w:t>
        </w:r>
        <w:r w:rsidDel="00000000" w:rsidR="00000000" w:rsidRPr="00000000">
          <w:fldChar w:fldCharType="end"/>
        </w:r>
        <w:r w:rsidDel="00000000" w:rsidR="00000000" w:rsidRPr="00000000">
          <w:rPr>
            <w:rtl w:val="0"/>
          </w:rPr>
        </w:r>
      </w:ins>
    </w:p>
    <w:p w:rsidR="00000000" w:rsidDel="00000000" w:rsidP="00000000" w:rsidRDefault="00000000" w:rsidRPr="00000000" w14:paraId="000002DC">
      <w:pPr>
        <w:spacing w:after="160" w:before="240" w:line="259" w:lineRule="auto"/>
        <w:ind w:left="567" w:hanging="567"/>
        <w:jc w:val="both"/>
        <w:rPr>
          <w:ins w:author="JGOA" w:id="186" w:date="2022-03-19T21:46:00Z"/>
          <w:color w:val="000000"/>
          <w:sz w:val="20"/>
          <w:szCs w:val="20"/>
          <w:u w:val="single"/>
        </w:rPr>
      </w:pPr>
      <w:ins w:author="JGOA" w:id="186" w:date="2022-03-19T21:46:00Z">
        <w:r w:rsidDel="00000000" w:rsidR="00000000" w:rsidRPr="00000000">
          <w:rPr>
            <w:sz w:val="20"/>
            <w:szCs w:val="20"/>
            <w:rtl w:val="0"/>
          </w:rPr>
          <w:t xml:space="preserve">Ministerio de Comercio Exterior y Turismo. (2007). </w:t>
        </w:r>
        <w:r w:rsidDel="00000000" w:rsidR="00000000" w:rsidRPr="00000000">
          <w:rPr>
            <w:i w:val="1"/>
            <w:sz w:val="20"/>
            <w:szCs w:val="20"/>
            <w:rtl w:val="0"/>
          </w:rPr>
          <w:t xml:space="preserve">Manual de Buenas Prácticas Guías de Turismo y Operación Turistica</w:t>
        </w:r>
        <w:r w:rsidDel="00000000" w:rsidR="00000000" w:rsidRPr="00000000">
          <w:rPr>
            <w:sz w:val="20"/>
            <w:szCs w:val="20"/>
            <w:rtl w:val="0"/>
          </w:rPr>
          <w:t xml:space="preserve">. Plan Nacional de Calidad Turística del Perú – Caltur.</w:t>
        </w:r>
        <w:r w:rsidDel="00000000" w:rsidR="00000000" w:rsidRPr="00000000">
          <w:fldChar w:fldCharType="begin"/>
        </w:r>
        <w:r w:rsidDel="00000000" w:rsidR="00000000" w:rsidRPr="00000000">
          <w:instrText xml:space="preserve">HYPERLINK "http://www.agoturlima.com/images/normas/CALTUR_ManualDeBuenasPracticas.pdf"</w:instrText>
        </w:r>
        <w:r w:rsidDel="00000000" w:rsidR="00000000" w:rsidRPr="00000000">
          <w:fldChar w:fldCharType="separate"/>
        </w:r>
        <w:r w:rsidDel="00000000" w:rsidR="00000000" w:rsidRPr="00000000">
          <w:rPr>
            <w:color w:val="000000"/>
            <w:sz w:val="20"/>
            <w:szCs w:val="20"/>
            <w:rtl w:val="0"/>
          </w:rPr>
          <w:t xml:space="preserve"> </w:t>
        </w:r>
        <w:r w:rsidDel="00000000" w:rsidR="00000000" w:rsidRPr="00000000">
          <w:fldChar w:fldCharType="end"/>
        </w:r>
        <w:r w:rsidDel="00000000" w:rsidR="00000000" w:rsidRPr="00000000">
          <w:fldChar w:fldCharType="begin"/>
        </w:r>
        <w:r w:rsidDel="00000000" w:rsidR="00000000" w:rsidRPr="00000000">
          <w:instrText xml:space="preserve">HYPERLINK "http://www.agoturlima.com/images/normas/CALTUR_ManualDeBuenasPracticas.pdf"</w:instrText>
        </w:r>
        <w:r w:rsidDel="00000000" w:rsidR="00000000" w:rsidRPr="00000000">
          <w:fldChar w:fldCharType="separate"/>
        </w:r>
        <w:r w:rsidDel="00000000" w:rsidR="00000000" w:rsidRPr="00000000">
          <w:rPr>
            <w:color w:val="0563c1"/>
            <w:sz w:val="20"/>
            <w:szCs w:val="20"/>
            <w:u w:val="single"/>
            <w:rtl w:val="0"/>
          </w:rPr>
          <w:t xml:space="preserve">http://www.agoturlima.com/images/normas/CALTUR_ManualDeBuenasPracticas.pdf</w:t>
        </w:r>
        <w:r w:rsidDel="00000000" w:rsidR="00000000" w:rsidRPr="00000000">
          <w:fldChar w:fldCharType="end"/>
        </w:r>
        <w:r w:rsidDel="00000000" w:rsidR="00000000" w:rsidRPr="00000000">
          <w:rPr>
            <w:rtl w:val="0"/>
          </w:rPr>
        </w:r>
      </w:ins>
    </w:p>
    <w:p w:rsidR="00000000" w:rsidDel="00000000" w:rsidP="00000000" w:rsidRDefault="00000000" w:rsidRPr="00000000" w14:paraId="000002DD">
      <w:pPr>
        <w:spacing w:after="160" w:before="240" w:line="259" w:lineRule="auto"/>
        <w:ind w:left="567" w:hanging="567"/>
        <w:jc w:val="both"/>
        <w:rPr>
          <w:ins w:author="JGOA" w:id="186" w:date="2022-03-19T21:46:00Z"/>
          <w:color w:val="000000"/>
          <w:sz w:val="20"/>
          <w:szCs w:val="20"/>
        </w:rPr>
      </w:pPr>
      <w:ins w:author="JGOA" w:id="186" w:date="2022-03-19T21:46:00Z">
        <w:r w:rsidDel="00000000" w:rsidR="00000000" w:rsidRPr="00000000">
          <w:rPr>
            <w:color w:val="000000"/>
            <w:sz w:val="20"/>
            <w:szCs w:val="20"/>
            <w:rtl w:val="0"/>
          </w:rPr>
          <w:t xml:space="preserve">Ministerio de Comercio, Industria y Turismo. MinCIT- Citur. (2021). </w:t>
        </w:r>
        <w:r w:rsidDel="00000000" w:rsidR="00000000" w:rsidRPr="00000000">
          <w:rPr>
            <w:i w:val="1"/>
            <w:color w:val="000000"/>
            <w:sz w:val="20"/>
            <w:szCs w:val="20"/>
            <w:rtl w:val="0"/>
          </w:rPr>
          <w:t xml:space="preserve">Centro de Información Turística de Colombia</w:t>
        </w:r>
        <w:r w:rsidDel="00000000" w:rsidR="00000000" w:rsidRPr="00000000">
          <w:rPr>
            <w:color w:val="000000"/>
            <w:sz w:val="20"/>
            <w:szCs w:val="20"/>
            <w:rtl w:val="0"/>
          </w:rPr>
          <w:t xml:space="preserve">. </w:t>
        </w:r>
        <w:r w:rsidDel="00000000" w:rsidR="00000000" w:rsidRPr="00000000">
          <w:fldChar w:fldCharType="begin"/>
        </w:r>
        <w:r w:rsidDel="00000000" w:rsidR="00000000" w:rsidRPr="00000000">
          <w:instrText xml:space="preserve">HYPERLINK "https://www.citur.gov.co/pages/1#gsc.tab=0"</w:instrText>
        </w:r>
        <w:r w:rsidDel="00000000" w:rsidR="00000000" w:rsidRPr="00000000">
          <w:fldChar w:fldCharType="separate"/>
        </w:r>
        <w:r w:rsidDel="00000000" w:rsidR="00000000" w:rsidRPr="00000000">
          <w:rPr>
            <w:color w:val="0563c1"/>
            <w:sz w:val="20"/>
            <w:szCs w:val="20"/>
            <w:u w:val="single"/>
            <w:rtl w:val="0"/>
          </w:rPr>
          <w:t xml:space="preserve">https://www.citur.gov.co/pages/1#gsc.tab=0</w:t>
        </w:r>
        <w:r w:rsidDel="00000000" w:rsidR="00000000" w:rsidRPr="00000000">
          <w:fldChar w:fldCharType="end"/>
        </w:r>
        <w:r w:rsidDel="00000000" w:rsidR="00000000" w:rsidRPr="00000000">
          <w:rPr>
            <w:rtl w:val="0"/>
          </w:rPr>
        </w:r>
      </w:ins>
    </w:p>
    <w:p w:rsidR="00000000" w:rsidDel="00000000" w:rsidP="00000000" w:rsidRDefault="00000000" w:rsidRPr="00000000" w14:paraId="000002DE">
      <w:pPr>
        <w:spacing w:after="160" w:before="240" w:line="259" w:lineRule="auto"/>
        <w:ind w:left="567" w:hanging="567"/>
        <w:jc w:val="both"/>
        <w:rPr>
          <w:ins w:author="JGOA" w:id="186" w:date="2022-03-19T21:46:00Z"/>
          <w:color w:val="000000"/>
          <w:sz w:val="20"/>
          <w:szCs w:val="20"/>
        </w:rPr>
      </w:pPr>
      <w:ins w:author="JGOA" w:id="186" w:date="2022-03-19T21:46:00Z">
        <w:r w:rsidDel="00000000" w:rsidR="00000000" w:rsidRPr="00000000">
          <w:rPr>
            <w:sz w:val="20"/>
            <w:szCs w:val="20"/>
            <w:rtl w:val="0"/>
          </w:rPr>
          <w:t xml:space="preserve">Ministerio de Protección Social. (2011). </w:t>
        </w:r>
        <w:r w:rsidDel="00000000" w:rsidR="00000000" w:rsidRPr="00000000">
          <w:rPr>
            <w:i w:val="1"/>
            <w:sz w:val="20"/>
            <w:szCs w:val="20"/>
            <w:rtl w:val="0"/>
          </w:rPr>
          <w:t xml:space="preserve">Código Sustantivo del Trabajo</w:t>
        </w:r>
        <w:r w:rsidDel="00000000" w:rsidR="00000000" w:rsidRPr="00000000">
          <w:rPr>
            <w:sz w:val="20"/>
            <w:szCs w:val="20"/>
            <w:rtl w:val="0"/>
          </w:rPr>
          <w:t xml:space="preserve">. </w:t>
        </w:r>
        <w:r w:rsidDel="00000000" w:rsidR="00000000" w:rsidRPr="00000000">
          <w:fldChar w:fldCharType="begin"/>
        </w:r>
        <w:r w:rsidDel="00000000" w:rsidR="00000000" w:rsidRPr="00000000">
          <w:instrText xml:space="preserve">HYPERLINK "http://www.suin-juriscol.gov.co/viewDocument.asp?ruta=Codigo/30019323"</w:instrText>
        </w:r>
        <w:r w:rsidDel="00000000" w:rsidR="00000000" w:rsidRPr="00000000">
          <w:fldChar w:fldCharType="separate"/>
        </w:r>
        <w:r w:rsidDel="00000000" w:rsidR="00000000" w:rsidRPr="00000000">
          <w:rPr>
            <w:color w:val="0563c1"/>
            <w:sz w:val="20"/>
            <w:szCs w:val="20"/>
            <w:u w:val="single"/>
            <w:rtl w:val="0"/>
          </w:rPr>
          <w:t xml:space="preserve">http://www.suin-juriscol.gov.co/viewDocument.asp?ruta=Codigo/30019323</w:t>
        </w:r>
        <w:r w:rsidDel="00000000" w:rsidR="00000000" w:rsidRPr="00000000">
          <w:fldChar w:fldCharType="end"/>
        </w:r>
        <w:r w:rsidDel="00000000" w:rsidR="00000000" w:rsidRPr="00000000">
          <w:rPr>
            <w:rtl w:val="0"/>
          </w:rPr>
        </w:r>
      </w:ins>
    </w:p>
    <w:p w:rsidR="00000000" w:rsidDel="00000000" w:rsidP="00000000" w:rsidRDefault="00000000" w:rsidRPr="00000000" w14:paraId="000002DF">
      <w:pPr>
        <w:spacing w:after="160" w:before="240" w:line="259" w:lineRule="auto"/>
        <w:jc w:val="both"/>
        <w:rPr>
          <w:ins w:author="JGOA" w:id="186" w:date="2022-03-19T21:46:00Z"/>
          <w:sz w:val="20"/>
          <w:szCs w:val="20"/>
        </w:rPr>
      </w:pPr>
      <w:ins w:author="JGOA" w:id="186" w:date="2022-03-19T21:46:00Z">
        <w:r w:rsidDel="00000000" w:rsidR="00000000" w:rsidRPr="00000000">
          <w:rPr>
            <w:color w:val="000000"/>
            <w:sz w:val="20"/>
            <w:szCs w:val="20"/>
            <w:rtl w:val="0"/>
          </w:rPr>
          <w:t xml:space="preserve">Presidencia de la República de Colombia. (1997). Decreto 503 de 1997. </w:t>
        </w:r>
        <w:r w:rsidDel="00000000" w:rsidR="00000000" w:rsidRPr="00000000">
          <w:fldChar w:fldCharType="begin"/>
        </w:r>
        <w:r w:rsidDel="00000000" w:rsidR="00000000" w:rsidRPr="00000000">
          <w:instrText xml:space="preserve">HYPERLINK "https://vlex.com.co/vid/decreto-353491786"</w:instrText>
        </w:r>
        <w:r w:rsidDel="00000000" w:rsidR="00000000" w:rsidRPr="00000000">
          <w:fldChar w:fldCharType="separate"/>
        </w:r>
        <w:r w:rsidDel="00000000" w:rsidR="00000000" w:rsidRPr="00000000">
          <w:rPr>
            <w:color w:val="0563c1"/>
            <w:sz w:val="20"/>
            <w:szCs w:val="20"/>
            <w:u w:val="single"/>
            <w:rtl w:val="0"/>
          </w:rPr>
          <w:t xml:space="preserve">https://vlex.com.co/vid/decreto-353491786</w:t>
        </w:r>
        <w:r w:rsidDel="00000000" w:rsidR="00000000" w:rsidRPr="00000000">
          <w:fldChar w:fldCharType="end"/>
        </w:r>
        <w:r w:rsidDel="00000000" w:rsidR="00000000" w:rsidRPr="00000000">
          <w:rPr>
            <w:rtl w:val="0"/>
          </w:rPr>
        </w:r>
      </w:ins>
    </w:p>
    <w:p w:rsidR="00000000" w:rsidDel="00000000" w:rsidP="00000000" w:rsidRDefault="00000000" w:rsidRPr="00000000" w14:paraId="000002E0">
      <w:pPr>
        <w:spacing w:after="160" w:before="240" w:line="259" w:lineRule="auto"/>
        <w:ind w:left="567" w:hanging="567"/>
        <w:jc w:val="both"/>
        <w:rPr>
          <w:ins w:author="JGOA" w:id="186" w:date="2022-03-19T21:46:00Z"/>
          <w:sz w:val="20"/>
          <w:szCs w:val="20"/>
        </w:rPr>
      </w:pPr>
      <w:ins w:author="JGOA" w:id="186" w:date="2022-03-19T21:46:00Z">
        <w:r w:rsidDel="00000000" w:rsidR="00000000" w:rsidRPr="00000000">
          <w:rPr>
            <w:sz w:val="20"/>
            <w:szCs w:val="20"/>
            <w:rtl w:val="0"/>
          </w:rPr>
          <w:t xml:space="preserve">Procolombia. (2020). </w:t>
        </w:r>
        <w:r w:rsidDel="00000000" w:rsidR="00000000" w:rsidRPr="00000000">
          <w:rPr>
            <w:i w:val="1"/>
            <w:sz w:val="20"/>
            <w:szCs w:val="20"/>
            <w:rtl w:val="0"/>
          </w:rPr>
          <w:t xml:space="preserve">Cinco tendencias para viajar en 2021. </w:t>
        </w:r>
        <w:r w:rsidDel="00000000" w:rsidR="00000000" w:rsidRPr="00000000">
          <w:fldChar w:fldCharType="begin"/>
        </w:r>
        <w:r w:rsidDel="00000000" w:rsidR="00000000" w:rsidRPr="00000000">
          <w:instrText xml:space="preserve">HYPERLINK "https://procolombia.co/noticias/cinco-tendencias-para-viajar-en-2021"</w:instrText>
        </w:r>
        <w:r w:rsidDel="00000000" w:rsidR="00000000" w:rsidRPr="00000000">
          <w:fldChar w:fldCharType="separate"/>
        </w:r>
        <w:r w:rsidDel="00000000" w:rsidR="00000000" w:rsidRPr="00000000">
          <w:rPr>
            <w:color w:val="0563c1"/>
            <w:sz w:val="20"/>
            <w:szCs w:val="20"/>
            <w:u w:val="single"/>
            <w:rtl w:val="0"/>
          </w:rPr>
          <w:t xml:space="preserve">https://procolombia.co/noticias/cinco-tendencias-para-viajar-en-2021</w:t>
        </w:r>
        <w:r w:rsidDel="00000000" w:rsidR="00000000" w:rsidRPr="00000000">
          <w:fldChar w:fldCharType="end"/>
        </w:r>
        <w:r w:rsidDel="00000000" w:rsidR="00000000" w:rsidRPr="00000000">
          <w:rPr>
            <w:rtl w:val="0"/>
          </w:rPr>
        </w:r>
      </w:ins>
    </w:p>
    <w:p w:rsidR="00000000" w:rsidDel="00000000" w:rsidP="00000000" w:rsidRDefault="00000000" w:rsidRPr="00000000" w14:paraId="000002E1">
      <w:pPr>
        <w:pBdr>
          <w:top w:space="0" w:sz="0" w:val="nil"/>
          <w:left w:space="0" w:sz="0" w:val="nil"/>
          <w:bottom w:space="0" w:sz="0" w:val="nil"/>
          <w:right w:space="0" w:sz="0" w:val="nil"/>
          <w:between w:space="0" w:sz="0" w:val="nil"/>
        </w:pBdr>
        <w:shd w:fill="ffffff" w:val="clear"/>
        <w:spacing w:before="240" w:line="240" w:lineRule="auto"/>
        <w:jc w:val="both"/>
        <w:rPr>
          <w:ins w:author="JGOA" w:id="186" w:date="2022-03-19T21:46:00Z"/>
          <w:color w:val="000000"/>
          <w:sz w:val="20"/>
          <w:szCs w:val="20"/>
        </w:rPr>
      </w:pPr>
      <w:ins w:author="JGOA" w:id="186" w:date="2022-03-19T21:46:00Z">
        <w:r w:rsidDel="00000000" w:rsidR="00000000" w:rsidRPr="00000000">
          <w:rPr>
            <w:color w:val="000000"/>
            <w:sz w:val="20"/>
            <w:szCs w:val="20"/>
            <w:rtl w:val="0"/>
          </w:rPr>
          <w:t xml:space="preserve">Serra. A. (2003). </w:t>
        </w:r>
        <w:r w:rsidDel="00000000" w:rsidR="00000000" w:rsidRPr="00000000">
          <w:rPr>
            <w:i w:val="1"/>
            <w:color w:val="000000"/>
            <w:sz w:val="20"/>
            <w:szCs w:val="20"/>
            <w:rtl w:val="0"/>
          </w:rPr>
          <w:t xml:space="preserve">Marketing turístico</w:t>
        </w:r>
        <w:r w:rsidDel="00000000" w:rsidR="00000000" w:rsidRPr="00000000">
          <w:rPr>
            <w:color w:val="000000"/>
            <w:sz w:val="20"/>
            <w:szCs w:val="20"/>
            <w:rtl w:val="0"/>
          </w:rPr>
          <w:t xml:space="preserve">. Pirámide. Esic.</w:t>
        </w:r>
      </w:ins>
    </w:p>
    <w:p w:rsidR="00000000" w:rsidDel="00000000" w:rsidP="00000000" w:rsidRDefault="00000000" w:rsidRPr="00000000" w14:paraId="000002E2">
      <w:pPr>
        <w:shd w:fill="ffffff" w:val="clear"/>
        <w:spacing w:before="240" w:line="240" w:lineRule="auto"/>
        <w:ind w:left="567" w:hanging="567"/>
        <w:jc w:val="both"/>
        <w:rPr>
          <w:ins w:author="JGOA" w:id="186" w:date="2022-03-19T21:46:00Z"/>
          <w:sz w:val="20"/>
          <w:szCs w:val="20"/>
        </w:rPr>
      </w:pPr>
      <w:ins w:author="JGOA" w:id="186" w:date="2022-03-19T21:46:00Z">
        <w:r w:rsidDel="00000000" w:rsidR="00000000" w:rsidRPr="00000000">
          <w:rPr>
            <w:color w:val="000000"/>
            <w:sz w:val="20"/>
            <w:szCs w:val="20"/>
            <w:rtl w:val="0"/>
          </w:rPr>
          <w:t xml:space="preserve">Vergara. F. (s. f.). </w:t>
        </w:r>
        <w:r w:rsidDel="00000000" w:rsidR="00000000" w:rsidRPr="00000000">
          <w:rPr>
            <w:i w:val="1"/>
            <w:color w:val="000000"/>
            <w:sz w:val="20"/>
            <w:szCs w:val="20"/>
            <w:rtl w:val="0"/>
          </w:rPr>
          <w:t xml:space="preserve">Arquitectura del renacimiento</w:t>
        </w:r>
        <w:r w:rsidDel="00000000" w:rsidR="00000000" w:rsidRPr="00000000">
          <w:rPr>
            <w:color w:val="000000"/>
            <w:sz w:val="20"/>
            <w:szCs w:val="20"/>
            <w:rtl w:val="0"/>
          </w:rPr>
          <w:t xml:space="preserve">. Arqhys. </w:t>
        </w:r>
        <w:r w:rsidDel="00000000" w:rsidR="00000000" w:rsidRPr="00000000">
          <w:fldChar w:fldCharType="begin"/>
        </w:r>
        <w:r w:rsidDel="00000000" w:rsidR="00000000" w:rsidRPr="00000000">
          <w:instrText xml:space="preserve">HYPERLINK "https://www.arqhys.com/articulos/renacimiento-arquitectura.html"</w:instrText>
        </w:r>
        <w:r w:rsidDel="00000000" w:rsidR="00000000" w:rsidRPr="00000000">
          <w:fldChar w:fldCharType="separate"/>
        </w:r>
        <w:r w:rsidDel="00000000" w:rsidR="00000000" w:rsidRPr="00000000">
          <w:rPr>
            <w:color w:val="0563c1"/>
            <w:sz w:val="20"/>
            <w:szCs w:val="20"/>
            <w:u w:val="single"/>
            <w:rtl w:val="0"/>
          </w:rPr>
          <w:t xml:space="preserve">https://www.arqhys.com/articulos/renacimiento-arquitectura.html</w:t>
        </w:r>
        <w:r w:rsidDel="00000000" w:rsidR="00000000" w:rsidRPr="00000000">
          <w:fldChar w:fldCharType="end"/>
        </w:r>
        <w:r w:rsidDel="00000000" w:rsidR="00000000" w:rsidRPr="00000000">
          <w:rPr>
            <w:rtl w:val="0"/>
          </w:rPr>
        </w:r>
      </w:ins>
    </w:p>
    <w:p w:rsidR="00000000" w:rsidDel="00000000" w:rsidP="00000000" w:rsidRDefault="00000000" w:rsidRPr="00000000" w14:paraId="000002E3">
      <w:pPr>
        <w:rPr>
          <w:ins w:author="JGOA" w:id="186" w:date="2022-03-19T21:46:00Z"/>
        </w:rPr>
      </w:pPr>
      <w:ins w:author="JGOA" w:id="186" w:date="2022-03-19T21:46:00Z">
        <w:r w:rsidDel="00000000" w:rsidR="00000000" w:rsidRPr="00000000">
          <w:rPr>
            <w:rtl w:val="0"/>
          </w:rPr>
        </w:r>
      </w:ins>
    </w:p>
    <w:p w:rsidR="00000000" w:rsidDel="00000000" w:rsidP="00000000" w:rsidRDefault="00000000" w:rsidRPr="00000000" w14:paraId="000002E4">
      <w:pPr>
        <w:spacing w:after="160" w:line="259" w:lineRule="auto"/>
        <w:ind w:left="567" w:hanging="567"/>
        <w:jc w:val="both"/>
        <w:rPr>
          <w:del w:author="JGOA" w:id="186" w:date="2022-03-19T21:46:00Z"/>
          <w:color w:val="000000"/>
          <w:sz w:val="20"/>
          <w:szCs w:val="20"/>
        </w:rPr>
      </w:pPr>
      <w:del w:author="JGOA" w:id="186" w:date="2022-03-19T21:46:00Z">
        <w:r w:rsidDel="00000000" w:rsidR="00000000" w:rsidRPr="00000000">
          <w:rPr>
            <w:color w:val="000000"/>
            <w:sz w:val="20"/>
            <w:szCs w:val="20"/>
            <w:rtl w:val="0"/>
          </w:rPr>
          <w:delText xml:space="preserve">Araujo P, G. (2017) Los Viajeros y sus Motivaciones Un estudio exploratorio sobre quienes aman viajar. </w:delText>
        </w:r>
        <w:r w:rsidDel="00000000" w:rsidR="00000000" w:rsidRPr="00000000">
          <w:rPr>
            <w:i w:val="1"/>
            <w:color w:val="000000"/>
            <w:sz w:val="20"/>
            <w:szCs w:val="20"/>
            <w:rtl w:val="0"/>
          </w:rPr>
          <w:delText xml:space="preserve">Estudios y Perspectivas en Turismo</w:delText>
        </w:r>
        <w:r w:rsidDel="00000000" w:rsidR="00000000" w:rsidRPr="00000000">
          <w:rPr>
            <w:color w:val="000000"/>
            <w:sz w:val="20"/>
            <w:szCs w:val="20"/>
            <w:rtl w:val="0"/>
          </w:rPr>
          <w:delText xml:space="preserve">, vol. 26, núm. 1, enero, 2017, pp. 62-85 Centro de Investigaciones y Estudios Turísticos Buenos Aires, Argentina. </w:delText>
        </w:r>
        <w:r w:rsidDel="00000000" w:rsidR="00000000" w:rsidRPr="00000000">
          <w:fldChar w:fldCharType="begin"/>
        </w:r>
        <w:r w:rsidDel="00000000" w:rsidR="00000000" w:rsidRPr="00000000">
          <w:delInstrText xml:space="preserve">HYPERLINK "https://redalyc.org/pdf/1807/180749182004.pdf"</w:delInstrText>
        </w:r>
        <w:r w:rsidDel="00000000" w:rsidR="00000000" w:rsidRPr="00000000">
          <w:fldChar w:fldCharType="separate"/>
        </w:r>
        <w:r w:rsidDel="00000000" w:rsidR="00000000" w:rsidRPr="00000000">
          <w:rPr>
            <w:color w:val="0563c1"/>
            <w:sz w:val="20"/>
            <w:szCs w:val="20"/>
            <w:u w:val="single"/>
            <w:rtl w:val="0"/>
          </w:rPr>
          <w:delText xml:space="preserve">https://redalyc.org/pdf/1807/180749182004.pdf</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E5">
      <w:pPr>
        <w:spacing w:after="160" w:line="259" w:lineRule="auto"/>
        <w:ind w:left="567" w:hanging="567"/>
        <w:jc w:val="both"/>
        <w:rPr>
          <w:del w:author="JGOA" w:id="186" w:date="2022-03-19T21:46:00Z"/>
          <w:sz w:val="20"/>
          <w:szCs w:val="20"/>
        </w:rPr>
      </w:pPr>
      <w:del w:author="JGOA" w:id="186" w:date="2022-03-19T21:46:00Z">
        <w:r w:rsidDel="00000000" w:rsidR="00000000" w:rsidRPr="00000000">
          <w:rPr>
            <w:color w:val="000000"/>
            <w:sz w:val="20"/>
            <w:szCs w:val="20"/>
            <w:rtl w:val="0"/>
          </w:rPr>
          <w:delText xml:space="preserve">Decreto 503 de 1997. Presidencia dela República de Colombia. </w:delText>
        </w:r>
        <w:r w:rsidDel="00000000" w:rsidR="00000000" w:rsidRPr="00000000">
          <w:fldChar w:fldCharType="begin"/>
        </w:r>
        <w:r w:rsidDel="00000000" w:rsidR="00000000" w:rsidRPr="00000000">
          <w:delInstrText xml:space="preserve">HYPERLINK "https://vlex.com.co/vid/decreto-353491786"</w:delInstrText>
        </w:r>
        <w:r w:rsidDel="00000000" w:rsidR="00000000" w:rsidRPr="00000000">
          <w:fldChar w:fldCharType="separate"/>
        </w:r>
        <w:r w:rsidDel="00000000" w:rsidR="00000000" w:rsidRPr="00000000">
          <w:rPr>
            <w:color w:val="0563c1"/>
            <w:sz w:val="20"/>
            <w:szCs w:val="20"/>
            <w:u w:val="single"/>
            <w:rtl w:val="0"/>
          </w:rPr>
          <w:delText xml:space="preserve">https://vlex.com.co/vid/decreto-353491786</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E6">
      <w:pPr>
        <w:spacing w:after="160" w:line="259" w:lineRule="auto"/>
        <w:ind w:left="567" w:hanging="567"/>
        <w:jc w:val="both"/>
        <w:rPr>
          <w:del w:author="JGOA" w:id="186" w:date="2022-03-19T21:46:00Z"/>
          <w:sz w:val="20"/>
          <w:szCs w:val="20"/>
        </w:rPr>
      </w:pPr>
      <w:del w:author="JGOA" w:id="186" w:date="2022-03-19T21:46:00Z">
        <w:r w:rsidDel="00000000" w:rsidR="00000000" w:rsidRPr="00000000">
          <w:rPr>
            <w:color w:val="000000"/>
            <w:sz w:val="20"/>
            <w:szCs w:val="20"/>
            <w:rtl w:val="0"/>
          </w:rPr>
          <w:delText xml:space="preserve">Gambari. A. (2020). </w:delText>
        </w:r>
        <w:r w:rsidDel="00000000" w:rsidR="00000000" w:rsidRPr="00000000">
          <w:rPr>
            <w:i w:val="1"/>
            <w:color w:val="000000"/>
            <w:sz w:val="20"/>
            <w:szCs w:val="20"/>
            <w:rtl w:val="0"/>
          </w:rPr>
          <w:delText xml:space="preserve">Informe OBS del Turismo Global en la Era del COVID-19 Nuevos Rumbos</w:delText>
        </w:r>
        <w:r w:rsidDel="00000000" w:rsidR="00000000" w:rsidRPr="00000000">
          <w:rPr>
            <w:color w:val="000000"/>
            <w:sz w:val="20"/>
            <w:szCs w:val="20"/>
            <w:rtl w:val="0"/>
          </w:rPr>
          <w:delText xml:space="preserve">. Organización Mundial del Turismo. </w:delText>
        </w:r>
        <w:r w:rsidDel="00000000" w:rsidR="00000000" w:rsidRPr="00000000">
          <w:fldChar w:fldCharType="begin"/>
        </w:r>
        <w:r w:rsidDel="00000000" w:rsidR="00000000" w:rsidRPr="00000000">
          <w:delInstrText xml:space="preserve">HYPERLINK "https://marketing.onlinebschool.es/Prensa/Informes/InformeOBS_Turismo%20Global%20en%20la%20Era%20del%20COVID-19.%20Nuevos%20rumbos.pdf"</w:delInstrText>
        </w:r>
        <w:r w:rsidDel="00000000" w:rsidR="00000000" w:rsidRPr="00000000">
          <w:fldChar w:fldCharType="separate"/>
        </w:r>
        <w:r w:rsidDel="00000000" w:rsidR="00000000" w:rsidRPr="00000000">
          <w:rPr>
            <w:color w:val="0563c1"/>
            <w:sz w:val="20"/>
            <w:szCs w:val="20"/>
            <w:u w:val="single"/>
            <w:rtl w:val="0"/>
          </w:rPr>
          <w:delText xml:space="preserve">https://marketing.onlinebschool.es/Prensa/Informes/InformeOBS_Turismo%20Global%20en%20la%20Era%20del%20COVID-19.%20Nuevos%20rumbos.pdf</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E7">
      <w:pPr>
        <w:spacing w:after="160" w:line="259" w:lineRule="auto"/>
        <w:ind w:left="567" w:hanging="567"/>
        <w:jc w:val="both"/>
        <w:rPr>
          <w:del w:author="JGOA" w:id="186" w:date="2022-03-19T21:46:00Z"/>
          <w:sz w:val="20"/>
          <w:szCs w:val="20"/>
        </w:rPr>
      </w:pPr>
      <w:del w:author="JGOA" w:id="186" w:date="2022-03-19T21:46:00Z">
        <w:r w:rsidDel="00000000" w:rsidR="00000000" w:rsidRPr="00000000">
          <w:rPr>
            <w:color w:val="000000"/>
            <w:sz w:val="20"/>
            <w:szCs w:val="20"/>
            <w:rtl w:val="0"/>
          </w:rPr>
          <w:delText xml:space="preserve">Gisolf. M. C (2014). </w:delText>
        </w:r>
        <w:r w:rsidDel="00000000" w:rsidR="00000000" w:rsidRPr="00000000">
          <w:rPr>
            <w:i w:val="1"/>
            <w:color w:val="000000"/>
            <w:sz w:val="20"/>
            <w:szCs w:val="20"/>
            <w:rtl w:val="0"/>
          </w:rPr>
          <w:delText xml:space="preserve">Motivación en el turismo, </w:delText>
        </w:r>
        <w:r w:rsidDel="00000000" w:rsidR="00000000" w:rsidRPr="00000000">
          <w:rPr>
            <w:i w:val="1"/>
            <w:color w:val="000000"/>
            <w:sz w:val="20"/>
            <w:szCs w:val="20"/>
            <w:highlight w:val="white"/>
            <w:rtl w:val="0"/>
          </w:rPr>
          <w:delText xml:space="preserve">Necesidades, motivos y motivaciones en el turismo</w:delText>
        </w:r>
        <w:r w:rsidDel="00000000" w:rsidR="00000000" w:rsidRPr="00000000">
          <w:rPr>
            <w:color w:val="000000"/>
            <w:sz w:val="20"/>
            <w:szCs w:val="20"/>
            <w:highlight w:val="white"/>
            <w:rtl w:val="0"/>
          </w:rPr>
          <w:delText xml:space="preserve">. </w:delText>
        </w:r>
        <w:r w:rsidDel="00000000" w:rsidR="00000000" w:rsidRPr="00000000">
          <w:fldChar w:fldCharType="begin"/>
        </w:r>
        <w:r w:rsidDel="00000000" w:rsidR="00000000" w:rsidRPr="00000000">
          <w:delInstrText xml:space="preserve">HYPERLINK "https://www.tourismtheories.org/?p=329&amp;lang=es"</w:delInstrText>
        </w:r>
        <w:r w:rsidDel="00000000" w:rsidR="00000000" w:rsidRPr="00000000">
          <w:fldChar w:fldCharType="separate"/>
        </w:r>
        <w:r w:rsidDel="00000000" w:rsidR="00000000" w:rsidRPr="00000000">
          <w:rPr>
            <w:color w:val="0563c1"/>
            <w:sz w:val="20"/>
            <w:szCs w:val="20"/>
            <w:u w:val="single"/>
            <w:rtl w:val="0"/>
          </w:rPr>
          <w:delText xml:space="preserve">https://www.tourismtheories.org/?p=329&amp;lang=es</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E8">
      <w:pPr>
        <w:spacing w:after="160" w:line="259" w:lineRule="auto"/>
        <w:ind w:left="567" w:hanging="567"/>
        <w:jc w:val="both"/>
        <w:rPr>
          <w:del w:author="JGOA" w:id="186" w:date="2022-03-19T21:46:00Z"/>
          <w:color w:val="000000"/>
          <w:sz w:val="20"/>
          <w:szCs w:val="20"/>
        </w:rPr>
      </w:pPr>
      <w:del w:author="JGOA" w:id="186" w:date="2022-03-19T21:46:00Z">
        <w:r w:rsidDel="00000000" w:rsidR="00000000" w:rsidRPr="00000000">
          <w:rPr>
            <w:color w:val="000000"/>
            <w:sz w:val="20"/>
            <w:szCs w:val="20"/>
            <w:rtl w:val="0"/>
          </w:rPr>
          <w:delText xml:space="preserve">Jiménez, L. F. (1990). </w:delText>
        </w:r>
        <w:r w:rsidDel="00000000" w:rsidR="00000000" w:rsidRPr="00000000">
          <w:rPr>
            <w:i w:val="1"/>
            <w:color w:val="000000"/>
            <w:sz w:val="20"/>
            <w:szCs w:val="20"/>
            <w:rtl w:val="0"/>
          </w:rPr>
          <w:delText xml:space="preserve">Teoría Turística. Un enfoque integral de un hecho social</w:delText>
        </w:r>
        <w:r w:rsidDel="00000000" w:rsidR="00000000" w:rsidRPr="00000000">
          <w:rPr>
            <w:color w:val="000000"/>
            <w:sz w:val="20"/>
            <w:szCs w:val="20"/>
            <w:rtl w:val="0"/>
          </w:rPr>
          <w:delText xml:space="preserve">. Bogotá. Universidad Externado de Colombia. P.30.</w:delText>
        </w:r>
      </w:del>
    </w:p>
    <w:p w:rsidR="00000000" w:rsidDel="00000000" w:rsidP="00000000" w:rsidRDefault="00000000" w:rsidRPr="00000000" w14:paraId="000002E9">
      <w:pPr>
        <w:ind w:left="360" w:hanging="360"/>
        <w:jc w:val="both"/>
        <w:rPr>
          <w:del w:author="JGOA" w:id="186" w:date="2022-03-19T21:46:00Z"/>
          <w:color w:val="000000"/>
          <w:sz w:val="20"/>
          <w:szCs w:val="20"/>
        </w:rPr>
      </w:pPr>
      <w:del w:author="JGOA" w:id="186" w:date="2022-03-19T21:46:00Z">
        <w:r w:rsidDel="00000000" w:rsidR="00000000" w:rsidRPr="00000000">
          <w:rPr>
            <w:color w:val="000000"/>
            <w:sz w:val="20"/>
            <w:szCs w:val="20"/>
            <w:rtl w:val="0"/>
          </w:rPr>
          <w:delText xml:space="preserve">Ibáñez. R. &amp; Cabrera. C. (2011). </w:delText>
        </w:r>
        <w:r w:rsidDel="00000000" w:rsidR="00000000" w:rsidRPr="00000000">
          <w:rPr>
            <w:i w:val="1"/>
            <w:color w:val="000000"/>
            <w:sz w:val="20"/>
            <w:szCs w:val="20"/>
            <w:rtl w:val="0"/>
          </w:rPr>
          <w:delText xml:space="preserve">Teoría General del Turismo. Primera edición</w:delText>
        </w:r>
        <w:r w:rsidDel="00000000" w:rsidR="00000000" w:rsidRPr="00000000">
          <w:rPr>
            <w:color w:val="000000"/>
            <w:sz w:val="20"/>
            <w:szCs w:val="20"/>
            <w:rtl w:val="0"/>
          </w:rPr>
          <w:delText xml:space="preserve">. (Cuadernos Universitarios) Universidad Autónoma de Baja California Sur, IBSN: 078-607-7777-00-7 carretera al sur km 5.5, la paz, S.A.S. 140 p.</w:delText>
        </w:r>
      </w:del>
    </w:p>
    <w:p w:rsidR="00000000" w:rsidDel="00000000" w:rsidP="00000000" w:rsidRDefault="00000000" w:rsidRPr="00000000" w14:paraId="000002EA">
      <w:pPr>
        <w:spacing w:line="259" w:lineRule="auto"/>
        <w:ind w:left="360" w:hanging="360"/>
        <w:jc w:val="both"/>
        <w:rPr>
          <w:del w:author="JGOA" w:id="186" w:date="2022-03-19T21:46:00Z"/>
          <w:color w:val="000000"/>
          <w:sz w:val="20"/>
          <w:szCs w:val="20"/>
        </w:rPr>
      </w:pPr>
      <w:del w:author="JGOA" w:id="186" w:date="2022-03-19T21:46:00Z">
        <w:r w:rsidDel="00000000" w:rsidR="00000000" w:rsidRPr="00000000">
          <w:rPr>
            <w:rtl w:val="0"/>
          </w:rPr>
        </w:r>
      </w:del>
    </w:p>
    <w:p w:rsidR="00000000" w:rsidDel="00000000" w:rsidP="00000000" w:rsidRDefault="00000000" w:rsidRPr="00000000" w14:paraId="000002EB">
      <w:pPr>
        <w:spacing w:after="160" w:line="259" w:lineRule="auto"/>
        <w:ind w:left="360" w:hanging="360"/>
        <w:jc w:val="both"/>
        <w:rPr>
          <w:del w:author="JGOA" w:id="186" w:date="2022-03-19T21:46:00Z"/>
          <w:sz w:val="20"/>
          <w:szCs w:val="20"/>
        </w:rPr>
      </w:pPr>
      <w:del w:author="JGOA" w:id="186" w:date="2022-03-19T21:46:00Z">
        <w:r w:rsidDel="00000000" w:rsidR="00000000" w:rsidRPr="00000000">
          <w:rPr>
            <w:color w:val="000000"/>
            <w:sz w:val="20"/>
            <w:szCs w:val="20"/>
            <w:rtl w:val="0"/>
          </w:rPr>
          <w:delText xml:space="preserve">Instituto Tomás Pascual Sanz. (2016). </w:delText>
        </w:r>
        <w:r w:rsidDel="00000000" w:rsidR="00000000" w:rsidRPr="00000000">
          <w:rPr>
            <w:i w:val="1"/>
            <w:color w:val="000000"/>
            <w:sz w:val="20"/>
            <w:szCs w:val="20"/>
            <w:rtl w:val="0"/>
          </w:rPr>
          <w:delText xml:space="preserve">El origen de los juegos Olímpicos</w:delText>
        </w:r>
        <w:r w:rsidDel="00000000" w:rsidR="00000000" w:rsidRPr="00000000">
          <w:rPr>
            <w:color w:val="000000"/>
            <w:sz w:val="20"/>
            <w:szCs w:val="20"/>
            <w:rtl w:val="0"/>
          </w:rPr>
          <w:delText xml:space="preserve">. </w:delText>
        </w:r>
        <w:r w:rsidDel="00000000" w:rsidR="00000000" w:rsidRPr="00000000">
          <w:fldChar w:fldCharType="begin"/>
        </w:r>
        <w:r w:rsidDel="00000000" w:rsidR="00000000" w:rsidRPr="00000000">
          <w:delInstrText xml:space="preserve">HYPERLINK "https://www.institutotomaspascualsanz.com/origen-juegos-olimpicos/"</w:delInstrText>
        </w:r>
        <w:r w:rsidDel="00000000" w:rsidR="00000000" w:rsidRPr="00000000">
          <w:fldChar w:fldCharType="separate"/>
        </w:r>
        <w:r w:rsidDel="00000000" w:rsidR="00000000" w:rsidRPr="00000000">
          <w:rPr>
            <w:color w:val="0563c1"/>
            <w:sz w:val="20"/>
            <w:szCs w:val="20"/>
            <w:u w:val="single"/>
            <w:rtl w:val="0"/>
          </w:rPr>
          <w:delText xml:space="preserve">https://www.institutotomaspascualsanz.com/origen-juegos-olimpicos/</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EC">
      <w:pPr>
        <w:spacing w:after="160" w:line="259" w:lineRule="auto"/>
        <w:ind w:left="567" w:hanging="567"/>
        <w:jc w:val="both"/>
        <w:rPr>
          <w:del w:author="JGOA" w:id="186" w:date="2022-03-19T21:46:00Z"/>
          <w:sz w:val="20"/>
          <w:szCs w:val="20"/>
        </w:rPr>
      </w:pPr>
      <w:del w:author="JGOA" w:id="186" w:date="2022-03-19T21:46:00Z">
        <w:r w:rsidDel="00000000" w:rsidR="00000000" w:rsidRPr="00000000">
          <w:rPr>
            <w:color w:val="000000"/>
            <w:sz w:val="20"/>
            <w:szCs w:val="20"/>
            <w:rtl w:val="0"/>
          </w:rPr>
          <w:delText xml:space="preserve">Ley 300 de julio 26 de 1996, Congreso de la república de Colombia. </w:delText>
        </w:r>
        <w:r w:rsidDel="00000000" w:rsidR="00000000" w:rsidRPr="00000000">
          <w:fldChar w:fldCharType="begin"/>
        </w:r>
        <w:r w:rsidDel="00000000" w:rsidR="00000000" w:rsidRPr="00000000">
          <w:delInstrText xml:space="preserve">HYPERLINK "https://www.funcionpublica.gov.co/eva/gestornormativo/norma.php?i=8634"</w:delInstrText>
        </w:r>
        <w:r w:rsidDel="00000000" w:rsidR="00000000" w:rsidRPr="00000000">
          <w:fldChar w:fldCharType="separate"/>
        </w:r>
        <w:r w:rsidDel="00000000" w:rsidR="00000000" w:rsidRPr="00000000">
          <w:rPr>
            <w:color w:val="0563c1"/>
            <w:sz w:val="20"/>
            <w:szCs w:val="20"/>
            <w:u w:val="single"/>
            <w:rtl w:val="0"/>
          </w:rPr>
          <w:delText xml:space="preserve">https://www.funcionpublica.gov.co/eva/gestornormativo/norma.php?i=8634</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ED">
      <w:pPr>
        <w:spacing w:after="160" w:line="259" w:lineRule="auto"/>
        <w:ind w:left="567" w:hanging="567"/>
        <w:jc w:val="both"/>
        <w:rPr>
          <w:del w:author="JGOA" w:id="186" w:date="2022-03-19T21:46:00Z"/>
          <w:sz w:val="20"/>
          <w:szCs w:val="20"/>
        </w:rPr>
      </w:pPr>
      <w:del w:author="JGOA" w:id="186" w:date="2022-03-19T21:46:00Z">
        <w:r w:rsidDel="00000000" w:rsidR="00000000" w:rsidRPr="00000000">
          <w:rPr>
            <w:color w:val="000000"/>
            <w:sz w:val="20"/>
            <w:szCs w:val="20"/>
            <w:rtl w:val="0"/>
          </w:rPr>
          <w:delText xml:space="preserve">Ley 1101 de 22 de noviembre de 2006. Congreso de la república de Colombia. </w:delText>
        </w:r>
        <w:r w:rsidDel="00000000" w:rsidR="00000000" w:rsidRPr="00000000">
          <w:fldChar w:fldCharType="begin"/>
        </w:r>
        <w:r w:rsidDel="00000000" w:rsidR="00000000" w:rsidRPr="00000000">
          <w:delInstrText xml:space="preserve">HYPERLINK "https://xperta.legis.co/visor/estatuto2/estatuto2_091302f6bf1945bb8ea03556b55f19ef/estatuto-tributario/ley-1101-de-2006"</w:delInstrText>
        </w:r>
        <w:r w:rsidDel="00000000" w:rsidR="00000000" w:rsidRPr="00000000">
          <w:fldChar w:fldCharType="separate"/>
        </w:r>
        <w:r w:rsidDel="00000000" w:rsidR="00000000" w:rsidRPr="00000000">
          <w:rPr>
            <w:color w:val="0563c1"/>
            <w:sz w:val="20"/>
            <w:szCs w:val="20"/>
            <w:u w:val="single"/>
            <w:rtl w:val="0"/>
          </w:rPr>
          <w:delText xml:space="preserve">https://xperta.legis.co/visor/estatuto2/estatuto2_091302f6bf1945bb8ea03556b55f19ef/estatuto-tributario/ley-1101-de-2006</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EE">
      <w:pPr>
        <w:spacing w:after="160" w:line="259" w:lineRule="auto"/>
        <w:ind w:left="567" w:hanging="567"/>
        <w:jc w:val="both"/>
        <w:rPr>
          <w:del w:author="JGOA" w:id="186" w:date="2022-03-19T21:46:00Z"/>
          <w:sz w:val="20"/>
          <w:szCs w:val="20"/>
        </w:rPr>
      </w:pPr>
      <w:del w:author="JGOA" w:id="186" w:date="2022-03-19T21:46:00Z">
        <w:r w:rsidDel="00000000" w:rsidR="00000000" w:rsidRPr="00000000">
          <w:rPr>
            <w:color w:val="000000"/>
            <w:sz w:val="20"/>
            <w:szCs w:val="20"/>
            <w:rtl w:val="0"/>
          </w:rPr>
          <w:delText xml:space="preserve">Ley 1558 de 10 de julio de 2012. Congreso de la república de Colombia. </w:delText>
        </w:r>
        <w:r w:rsidDel="00000000" w:rsidR="00000000" w:rsidRPr="00000000">
          <w:fldChar w:fldCharType="begin"/>
        </w:r>
        <w:r w:rsidDel="00000000" w:rsidR="00000000" w:rsidRPr="00000000">
          <w:delInstrText xml:space="preserve">HYPERLINK "http://www.secretariasenado.gov.co/senado/basedoc/ley_1558_2012.html"</w:delInstrText>
        </w:r>
        <w:r w:rsidDel="00000000" w:rsidR="00000000" w:rsidRPr="00000000">
          <w:fldChar w:fldCharType="separate"/>
        </w:r>
        <w:r w:rsidDel="00000000" w:rsidR="00000000" w:rsidRPr="00000000">
          <w:rPr>
            <w:color w:val="0563c1"/>
            <w:sz w:val="20"/>
            <w:szCs w:val="20"/>
            <w:u w:val="single"/>
            <w:rtl w:val="0"/>
          </w:rPr>
          <w:delText xml:space="preserve">http://www.secretariasenado.gov.co/senado/basedoc/ley_1558_2012.html</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EF">
      <w:pPr>
        <w:spacing w:after="160" w:line="259" w:lineRule="auto"/>
        <w:ind w:left="567" w:hanging="567"/>
        <w:jc w:val="both"/>
        <w:rPr>
          <w:del w:author="JGOA" w:id="186" w:date="2022-03-19T21:46:00Z"/>
          <w:sz w:val="20"/>
          <w:szCs w:val="20"/>
        </w:rPr>
      </w:pPr>
      <w:del w:author="JGOA" w:id="186" w:date="2022-03-19T21:46:00Z">
        <w:r w:rsidDel="00000000" w:rsidR="00000000" w:rsidRPr="00000000">
          <w:rPr>
            <w:color w:val="000000"/>
            <w:sz w:val="20"/>
            <w:szCs w:val="20"/>
            <w:rtl w:val="0"/>
          </w:rPr>
          <w:delText xml:space="preserve">Martínez. A. F. (2020). </w:delText>
        </w:r>
        <w:r w:rsidDel="00000000" w:rsidR="00000000" w:rsidRPr="00000000">
          <w:rPr>
            <w:i w:val="1"/>
            <w:color w:val="000000"/>
            <w:sz w:val="20"/>
            <w:szCs w:val="20"/>
            <w:rtl w:val="0"/>
          </w:rPr>
          <w:delText xml:space="preserve">Los Caballeros Hospitalarios de la Orden de San Juan de Jerusalén</w:delText>
        </w:r>
        <w:r w:rsidDel="00000000" w:rsidR="00000000" w:rsidRPr="00000000">
          <w:rPr>
            <w:color w:val="000000"/>
            <w:sz w:val="20"/>
            <w:szCs w:val="20"/>
            <w:rtl w:val="0"/>
          </w:rPr>
          <w:delText xml:space="preserve">. </w:delText>
        </w:r>
        <w:r w:rsidDel="00000000" w:rsidR="00000000" w:rsidRPr="00000000">
          <w:fldChar w:fldCharType="begin"/>
        </w:r>
        <w:r w:rsidDel="00000000" w:rsidR="00000000" w:rsidRPr="00000000">
          <w:delInstrText xml:space="preserve">HYPERLINK "https://eldiariodesalud.com/catedra/los-caballeros-hospitalarios-de-la-orden-de-san-juan-de-jerusalen"</w:delInstrText>
        </w:r>
        <w:r w:rsidDel="00000000" w:rsidR="00000000" w:rsidRPr="00000000">
          <w:fldChar w:fldCharType="separate"/>
        </w:r>
        <w:r w:rsidDel="00000000" w:rsidR="00000000" w:rsidRPr="00000000">
          <w:rPr>
            <w:color w:val="0563c1"/>
            <w:sz w:val="20"/>
            <w:szCs w:val="20"/>
            <w:u w:val="single"/>
            <w:rtl w:val="0"/>
          </w:rPr>
          <w:delText xml:space="preserve">https://eldiariodesalud.com/catedra/los-caballeros-hospitalarios-de-la-orden-de-san-juan-de-jerusalen</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F0">
      <w:pPr>
        <w:spacing w:after="160" w:line="259" w:lineRule="auto"/>
        <w:ind w:left="567" w:hanging="567"/>
        <w:jc w:val="both"/>
        <w:rPr>
          <w:del w:author="JGOA" w:id="186" w:date="2022-03-19T21:46:00Z"/>
          <w:sz w:val="20"/>
          <w:szCs w:val="20"/>
        </w:rPr>
      </w:pPr>
      <w:del w:author="JGOA" w:id="186" w:date="2022-03-19T21:46:00Z">
        <w:r w:rsidDel="00000000" w:rsidR="00000000" w:rsidRPr="00000000">
          <w:rPr>
            <w:color w:val="000000"/>
            <w:sz w:val="20"/>
            <w:szCs w:val="20"/>
            <w:rtl w:val="0"/>
          </w:rPr>
          <w:delText xml:space="preserve">Maslow. A. (1970). </w:delText>
        </w:r>
        <w:r w:rsidDel="00000000" w:rsidR="00000000" w:rsidRPr="00000000">
          <w:rPr>
            <w:i w:val="1"/>
            <w:color w:val="000000"/>
            <w:sz w:val="20"/>
            <w:szCs w:val="20"/>
            <w:rtl w:val="0"/>
          </w:rPr>
          <w:delText xml:space="preserve">Abraham Maslow y la Psicología Transpersonal.</w:delText>
        </w:r>
        <w:r w:rsidDel="00000000" w:rsidR="00000000" w:rsidRPr="00000000">
          <w:rPr>
            <w:color w:val="000000"/>
            <w:sz w:val="20"/>
            <w:szCs w:val="20"/>
            <w:rtl w:val="0"/>
          </w:rPr>
          <w:delText xml:space="preserve"> Capítulo 14, P.463. </w:delText>
        </w:r>
        <w:r w:rsidDel="00000000" w:rsidR="00000000" w:rsidRPr="00000000">
          <w:fldChar w:fldCharType="begin"/>
        </w:r>
        <w:r w:rsidDel="00000000" w:rsidR="00000000" w:rsidRPr="00000000">
          <w:delInstrText xml:space="preserve">HYPERLINK "http://biblio3.url.edu.gt/Libros/2013/teo-per/14.pdf"</w:delInstrText>
        </w:r>
        <w:r w:rsidDel="00000000" w:rsidR="00000000" w:rsidRPr="00000000">
          <w:fldChar w:fldCharType="separate"/>
        </w:r>
        <w:r w:rsidDel="00000000" w:rsidR="00000000" w:rsidRPr="00000000">
          <w:rPr>
            <w:color w:val="0563c1"/>
            <w:sz w:val="20"/>
            <w:szCs w:val="20"/>
            <w:u w:val="single"/>
            <w:rtl w:val="0"/>
          </w:rPr>
          <w:delText xml:space="preserve">http://biblio3.url.edu.gt/Libros/2013/teo-per/14.pdf</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F1">
      <w:pPr>
        <w:spacing w:after="160" w:line="259" w:lineRule="auto"/>
        <w:ind w:left="567" w:hanging="567"/>
        <w:jc w:val="both"/>
        <w:rPr>
          <w:del w:author="JGOA" w:id="186" w:date="2022-03-19T21:46:00Z"/>
          <w:color w:val="000000"/>
          <w:sz w:val="20"/>
          <w:szCs w:val="20"/>
          <w:u w:val="single"/>
        </w:rPr>
      </w:pPr>
      <w:del w:author="JGOA" w:id="186" w:date="2022-03-19T21:46:00Z">
        <w:r w:rsidDel="00000000" w:rsidR="00000000" w:rsidRPr="00000000">
          <w:rPr>
            <w:sz w:val="20"/>
            <w:szCs w:val="20"/>
            <w:rtl w:val="0"/>
          </w:rPr>
          <w:delText xml:space="preserve">Ministerio de Comercio Exterior y Turismo. (2007). </w:delText>
        </w:r>
        <w:r w:rsidDel="00000000" w:rsidR="00000000" w:rsidRPr="00000000">
          <w:rPr>
            <w:i w:val="1"/>
            <w:sz w:val="20"/>
            <w:szCs w:val="20"/>
            <w:rtl w:val="0"/>
          </w:rPr>
          <w:delText xml:space="preserve">Manual de Buenas Prácticas Guías de Turismo y Operación Turistica</w:delText>
        </w:r>
        <w:r w:rsidDel="00000000" w:rsidR="00000000" w:rsidRPr="00000000">
          <w:rPr>
            <w:sz w:val="20"/>
            <w:szCs w:val="20"/>
            <w:rtl w:val="0"/>
          </w:rPr>
          <w:delText xml:space="preserve">. Plan Nacional de Calidad Turística del Perú – CALTUR.</w:delText>
        </w:r>
        <w:r w:rsidDel="00000000" w:rsidR="00000000" w:rsidRPr="00000000">
          <w:fldChar w:fldCharType="begin"/>
        </w:r>
        <w:r w:rsidDel="00000000" w:rsidR="00000000" w:rsidRPr="00000000">
          <w:delInstrText xml:space="preserve">HYPERLINK "http://www.agoturlima.com/images/normas/CALTUR_ManualDeBuenasPracticas.pdf"</w:delInstrText>
        </w:r>
        <w:r w:rsidDel="00000000" w:rsidR="00000000" w:rsidRPr="00000000">
          <w:fldChar w:fldCharType="separate"/>
        </w:r>
        <w:r w:rsidDel="00000000" w:rsidR="00000000" w:rsidRPr="00000000">
          <w:rPr>
            <w:color w:val="000000"/>
            <w:sz w:val="20"/>
            <w:szCs w:val="20"/>
            <w:rtl w:val="0"/>
          </w:rPr>
          <w:delText xml:space="preserve"> </w:delText>
        </w:r>
        <w:r w:rsidDel="00000000" w:rsidR="00000000" w:rsidRPr="00000000">
          <w:fldChar w:fldCharType="end"/>
        </w:r>
        <w:r w:rsidDel="00000000" w:rsidR="00000000" w:rsidRPr="00000000">
          <w:fldChar w:fldCharType="begin"/>
        </w:r>
        <w:r w:rsidDel="00000000" w:rsidR="00000000" w:rsidRPr="00000000">
          <w:delInstrText xml:space="preserve">HYPERLINK "http://www.agoturlima.com/images/normas/CALTUR_ManualDeBuenasPracticas.pdf"</w:delInstrText>
        </w:r>
        <w:r w:rsidDel="00000000" w:rsidR="00000000" w:rsidRPr="00000000">
          <w:fldChar w:fldCharType="separate"/>
        </w:r>
        <w:r w:rsidDel="00000000" w:rsidR="00000000" w:rsidRPr="00000000">
          <w:rPr>
            <w:color w:val="0563c1"/>
            <w:sz w:val="20"/>
            <w:szCs w:val="20"/>
            <w:u w:val="single"/>
            <w:rtl w:val="0"/>
          </w:rPr>
          <w:delText xml:space="preserve">http://www.agoturlima.com/images/normas/CALTUR_ManualDeBuenasPracticas.pdf</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F2">
      <w:pPr>
        <w:spacing w:after="160" w:line="259" w:lineRule="auto"/>
        <w:ind w:left="567" w:hanging="567"/>
        <w:jc w:val="both"/>
        <w:rPr>
          <w:del w:author="JGOA" w:id="186" w:date="2022-03-19T21:46:00Z"/>
          <w:color w:val="000000"/>
          <w:sz w:val="20"/>
          <w:szCs w:val="20"/>
        </w:rPr>
      </w:pPr>
      <w:del w:author="JGOA" w:id="186" w:date="2022-03-19T21:46:00Z">
        <w:r w:rsidDel="00000000" w:rsidR="00000000" w:rsidRPr="00000000">
          <w:rPr>
            <w:sz w:val="20"/>
            <w:szCs w:val="20"/>
            <w:rtl w:val="0"/>
          </w:rPr>
          <w:delText xml:space="preserve">Ministerio de Protección Social. (2011). </w:delText>
        </w:r>
        <w:r w:rsidDel="00000000" w:rsidR="00000000" w:rsidRPr="00000000">
          <w:rPr>
            <w:i w:val="1"/>
            <w:sz w:val="20"/>
            <w:szCs w:val="20"/>
            <w:rtl w:val="0"/>
          </w:rPr>
          <w:delText xml:space="preserve">Código Sustantivo de trabajo</w:delText>
        </w:r>
        <w:r w:rsidDel="00000000" w:rsidR="00000000" w:rsidRPr="00000000">
          <w:rPr>
            <w:sz w:val="20"/>
            <w:szCs w:val="20"/>
            <w:rtl w:val="0"/>
          </w:rPr>
          <w:delText xml:space="preserve">. </w:delText>
        </w:r>
        <w:r w:rsidDel="00000000" w:rsidR="00000000" w:rsidRPr="00000000">
          <w:fldChar w:fldCharType="begin"/>
        </w:r>
        <w:r w:rsidDel="00000000" w:rsidR="00000000" w:rsidRPr="00000000">
          <w:delInstrText xml:space="preserve">HYPERLINK "http://www.suin-juriscol.gov.co/viewDocument.asp?ruta=Codigo/30019323"</w:delInstrText>
        </w:r>
        <w:r w:rsidDel="00000000" w:rsidR="00000000" w:rsidRPr="00000000">
          <w:fldChar w:fldCharType="separate"/>
        </w:r>
        <w:r w:rsidDel="00000000" w:rsidR="00000000" w:rsidRPr="00000000">
          <w:rPr>
            <w:color w:val="0563c1"/>
            <w:sz w:val="20"/>
            <w:szCs w:val="20"/>
            <w:u w:val="single"/>
            <w:rtl w:val="0"/>
          </w:rPr>
          <w:delText xml:space="preserve">http://www.suin-juriscol.gov.co/viewDocument.asp?ruta=Codigo/30019323</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F3">
      <w:pPr>
        <w:spacing w:after="160" w:line="259" w:lineRule="auto"/>
        <w:ind w:left="567" w:hanging="567"/>
        <w:jc w:val="both"/>
        <w:rPr>
          <w:del w:author="JGOA" w:id="186" w:date="2022-03-19T21:46:00Z"/>
          <w:color w:val="000000"/>
          <w:sz w:val="20"/>
          <w:szCs w:val="20"/>
        </w:rPr>
      </w:pPr>
      <w:del w:author="JGOA" w:id="186" w:date="2022-03-19T21:46:00Z">
        <w:r w:rsidDel="00000000" w:rsidR="00000000" w:rsidRPr="00000000">
          <w:rPr>
            <w:color w:val="000000"/>
            <w:sz w:val="20"/>
            <w:szCs w:val="20"/>
            <w:rtl w:val="0"/>
          </w:rPr>
          <w:delText xml:space="preserve">Ministerio de Comercio, Industria y Turismo. MinCIT-CITUR. (2021). </w:delText>
        </w:r>
        <w:r w:rsidDel="00000000" w:rsidR="00000000" w:rsidRPr="00000000">
          <w:rPr>
            <w:i w:val="1"/>
            <w:color w:val="000000"/>
            <w:sz w:val="20"/>
            <w:szCs w:val="20"/>
            <w:rtl w:val="0"/>
          </w:rPr>
          <w:delText xml:space="preserve">Centro de Información Turística de Colombia</w:delText>
        </w:r>
        <w:r w:rsidDel="00000000" w:rsidR="00000000" w:rsidRPr="00000000">
          <w:rPr>
            <w:color w:val="000000"/>
            <w:sz w:val="20"/>
            <w:szCs w:val="20"/>
            <w:rtl w:val="0"/>
          </w:rPr>
          <w:delText xml:space="preserve">. </w:delText>
        </w:r>
        <w:r w:rsidDel="00000000" w:rsidR="00000000" w:rsidRPr="00000000">
          <w:fldChar w:fldCharType="begin"/>
        </w:r>
        <w:r w:rsidDel="00000000" w:rsidR="00000000" w:rsidRPr="00000000">
          <w:delInstrText xml:space="preserve">HYPERLINK "https://www.citur.gov.co/pages/1#gsc.tab=0"</w:delInstrText>
        </w:r>
        <w:r w:rsidDel="00000000" w:rsidR="00000000" w:rsidRPr="00000000">
          <w:fldChar w:fldCharType="separate"/>
        </w:r>
        <w:r w:rsidDel="00000000" w:rsidR="00000000" w:rsidRPr="00000000">
          <w:rPr>
            <w:color w:val="0563c1"/>
            <w:sz w:val="20"/>
            <w:szCs w:val="20"/>
            <w:u w:val="single"/>
            <w:rtl w:val="0"/>
          </w:rPr>
          <w:delText xml:space="preserve">https://www.citur.gov.co/pages/1#gsc.tab=0</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F4">
      <w:pPr>
        <w:spacing w:after="160" w:line="259" w:lineRule="auto"/>
        <w:ind w:left="567" w:hanging="567"/>
        <w:jc w:val="both"/>
        <w:rPr>
          <w:del w:author="JGOA" w:id="186" w:date="2022-03-19T21:46:00Z"/>
          <w:sz w:val="20"/>
          <w:szCs w:val="20"/>
        </w:rPr>
      </w:pPr>
      <w:del w:author="JGOA" w:id="186" w:date="2022-03-19T21:46:00Z">
        <w:r w:rsidDel="00000000" w:rsidR="00000000" w:rsidRPr="00000000">
          <w:rPr>
            <w:sz w:val="20"/>
            <w:szCs w:val="20"/>
            <w:rtl w:val="0"/>
          </w:rPr>
          <w:delText xml:space="preserve">Procolombia. (2020). </w:delText>
        </w:r>
        <w:r w:rsidDel="00000000" w:rsidR="00000000" w:rsidRPr="00000000">
          <w:rPr>
            <w:i w:val="1"/>
            <w:sz w:val="20"/>
            <w:szCs w:val="20"/>
            <w:rtl w:val="0"/>
          </w:rPr>
          <w:delText xml:space="preserve">Cinco Tendencias para viajar en 2021. </w:delText>
        </w:r>
        <w:r w:rsidDel="00000000" w:rsidR="00000000" w:rsidRPr="00000000">
          <w:fldChar w:fldCharType="begin"/>
        </w:r>
        <w:r w:rsidDel="00000000" w:rsidR="00000000" w:rsidRPr="00000000">
          <w:delInstrText xml:space="preserve">HYPERLINK "https://procolombia.co/noticias/cinco-tendencias-para-viajar-en-2021"</w:delInstrText>
        </w:r>
        <w:r w:rsidDel="00000000" w:rsidR="00000000" w:rsidRPr="00000000">
          <w:fldChar w:fldCharType="separate"/>
        </w:r>
        <w:r w:rsidDel="00000000" w:rsidR="00000000" w:rsidRPr="00000000">
          <w:rPr>
            <w:color w:val="0563c1"/>
            <w:sz w:val="20"/>
            <w:szCs w:val="20"/>
            <w:u w:val="single"/>
            <w:rtl w:val="0"/>
          </w:rPr>
          <w:delText xml:space="preserve">https://procolombia.co/noticias/cinco-tendencias-para-viajar-en-2021</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F5">
      <w:pPr>
        <w:pBdr>
          <w:top w:space="0" w:sz="0" w:val="nil"/>
          <w:left w:space="0" w:sz="0" w:val="nil"/>
          <w:bottom w:space="0" w:sz="0" w:val="nil"/>
          <w:right w:space="0" w:sz="0" w:val="nil"/>
          <w:between w:space="0" w:sz="0" w:val="nil"/>
        </w:pBdr>
        <w:shd w:fill="ffffff" w:val="clear"/>
        <w:spacing w:line="240" w:lineRule="auto"/>
        <w:jc w:val="both"/>
        <w:rPr>
          <w:del w:author="JGOA" w:id="186" w:date="2022-03-19T21:46:00Z"/>
          <w:color w:val="000000"/>
          <w:sz w:val="20"/>
          <w:szCs w:val="20"/>
        </w:rPr>
      </w:pPr>
      <w:del w:author="JGOA" w:id="186" w:date="2022-03-19T21:46:00Z">
        <w:r w:rsidDel="00000000" w:rsidR="00000000" w:rsidRPr="00000000">
          <w:rPr>
            <w:color w:val="000000"/>
            <w:sz w:val="20"/>
            <w:szCs w:val="20"/>
            <w:rtl w:val="0"/>
          </w:rPr>
          <w:delText xml:space="preserve">Serra. A. (2003). </w:delText>
        </w:r>
        <w:r w:rsidDel="00000000" w:rsidR="00000000" w:rsidRPr="00000000">
          <w:rPr>
            <w:i w:val="1"/>
            <w:color w:val="000000"/>
            <w:sz w:val="20"/>
            <w:szCs w:val="20"/>
            <w:rtl w:val="0"/>
          </w:rPr>
          <w:delText xml:space="preserve">Marketing Turístico</w:delText>
        </w:r>
        <w:r w:rsidDel="00000000" w:rsidR="00000000" w:rsidRPr="00000000">
          <w:rPr>
            <w:color w:val="000000"/>
            <w:sz w:val="20"/>
            <w:szCs w:val="20"/>
            <w:rtl w:val="0"/>
          </w:rPr>
          <w:delText xml:space="preserve">. Madrid: Pirámide. Esic.</w:delText>
        </w:r>
      </w:del>
    </w:p>
    <w:p w:rsidR="00000000" w:rsidDel="00000000" w:rsidP="00000000" w:rsidRDefault="00000000" w:rsidRPr="00000000" w14:paraId="000002F6">
      <w:pPr>
        <w:shd w:fill="ffffff" w:val="clear"/>
        <w:spacing w:line="240" w:lineRule="auto"/>
        <w:ind w:left="567" w:hanging="567"/>
        <w:jc w:val="both"/>
        <w:rPr>
          <w:del w:author="JGOA" w:id="186" w:date="2022-03-19T21:46:00Z"/>
          <w:color w:val="000000"/>
          <w:sz w:val="20"/>
          <w:szCs w:val="20"/>
        </w:rPr>
      </w:pPr>
      <w:del w:author="JGOA" w:id="186" w:date="2022-03-19T21:46:00Z">
        <w:r w:rsidDel="00000000" w:rsidR="00000000" w:rsidRPr="00000000">
          <w:rPr>
            <w:rtl w:val="0"/>
          </w:rPr>
        </w:r>
      </w:del>
    </w:p>
    <w:p w:rsidR="00000000" w:rsidDel="00000000" w:rsidP="00000000" w:rsidRDefault="00000000" w:rsidRPr="00000000" w14:paraId="000002F7">
      <w:pPr>
        <w:shd w:fill="ffffff" w:val="clear"/>
        <w:spacing w:line="240" w:lineRule="auto"/>
        <w:ind w:left="567" w:hanging="567"/>
        <w:jc w:val="both"/>
        <w:rPr>
          <w:del w:author="JGOA" w:id="186" w:date="2022-03-19T21:46:00Z"/>
          <w:sz w:val="20"/>
          <w:szCs w:val="20"/>
        </w:rPr>
      </w:pPr>
      <w:del w:author="JGOA" w:id="186" w:date="2022-03-19T21:46:00Z">
        <w:r w:rsidDel="00000000" w:rsidR="00000000" w:rsidRPr="00000000">
          <w:rPr>
            <w:color w:val="000000"/>
            <w:sz w:val="20"/>
            <w:szCs w:val="20"/>
            <w:rtl w:val="0"/>
          </w:rPr>
          <w:delText xml:space="preserve">Vergara. F. (s.f.). </w:delText>
        </w:r>
        <w:r w:rsidDel="00000000" w:rsidR="00000000" w:rsidRPr="00000000">
          <w:rPr>
            <w:i w:val="1"/>
            <w:color w:val="000000"/>
            <w:sz w:val="20"/>
            <w:szCs w:val="20"/>
            <w:rtl w:val="0"/>
          </w:rPr>
          <w:delText xml:space="preserve">Arquitectura del renacimiento</w:delText>
        </w:r>
        <w:r w:rsidDel="00000000" w:rsidR="00000000" w:rsidRPr="00000000">
          <w:rPr>
            <w:color w:val="000000"/>
            <w:sz w:val="20"/>
            <w:szCs w:val="20"/>
            <w:rtl w:val="0"/>
          </w:rPr>
          <w:delText xml:space="preserve">. Arqhys. </w:delText>
        </w:r>
        <w:r w:rsidDel="00000000" w:rsidR="00000000" w:rsidRPr="00000000">
          <w:fldChar w:fldCharType="begin"/>
        </w:r>
        <w:r w:rsidDel="00000000" w:rsidR="00000000" w:rsidRPr="00000000">
          <w:delInstrText xml:space="preserve">HYPERLINK "https://www.arqhys.com/articulos/renacimiento-arquitectura.html"</w:delInstrText>
        </w:r>
        <w:r w:rsidDel="00000000" w:rsidR="00000000" w:rsidRPr="00000000">
          <w:fldChar w:fldCharType="separate"/>
        </w:r>
        <w:r w:rsidDel="00000000" w:rsidR="00000000" w:rsidRPr="00000000">
          <w:rPr>
            <w:color w:val="0563c1"/>
            <w:sz w:val="20"/>
            <w:szCs w:val="20"/>
            <w:u w:val="single"/>
            <w:rtl w:val="0"/>
          </w:rPr>
          <w:delText xml:space="preserve">https://www.arqhys.com/articulos/renacimiento-arquitectura.html</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F8">
      <w:pPr>
        <w:shd w:fill="ffffff" w:val="clear"/>
        <w:spacing w:line="240" w:lineRule="auto"/>
        <w:ind w:left="567" w:hanging="567"/>
        <w:jc w:val="both"/>
        <w:rPr>
          <w:color w:val="000000"/>
          <w:sz w:val="20"/>
          <w:szCs w:val="20"/>
        </w:rPr>
      </w:pPr>
      <w:r w:rsidDel="00000000" w:rsidR="00000000" w:rsidRPr="00000000">
        <w:rPr>
          <w:rtl w:val="0"/>
        </w:rPr>
      </w:r>
    </w:p>
    <w:p w:rsidR="00000000" w:rsidDel="00000000" w:rsidP="00000000" w:rsidRDefault="00000000" w:rsidRPr="00000000" w14:paraId="000002F9">
      <w:pP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2FA">
      <w:pPr>
        <w:spacing w:after="160" w:line="259" w:lineRule="auto"/>
        <w:rPr>
          <w:sz w:val="20"/>
          <w:szCs w:val="20"/>
        </w:rPr>
      </w:pPr>
      <w:r w:rsidDel="00000000" w:rsidR="00000000" w:rsidRPr="00000000">
        <w:rPr>
          <w:rtl w:val="0"/>
        </w:rPr>
      </w:r>
    </w:p>
    <w:p w:rsidR="00000000" w:rsidDel="00000000" w:rsidP="00000000" w:rsidRDefault="00000000" w:rsidRPr="00000000" w14:paraId="000002FB">
      <w:pPr>
        <w:spacing w:after="160" w:line="259" w:lineRule="auto"/>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FC">
      <w:pPr>
        <w:jc w:val="both"/>
        <w:rPr>
          <w:b w:val="1"/>
          <w:color w:val="000000"/>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FD">
            <w:pPr>
              <w:jc w:val="both"/>
              <w:rPr>
                <w:color w:val="000000"/>
                <w:sz w:val="20"/>
                <w:szCs w:val="20"/>
              </w:rPr>
            </w:pPr>
            <w:r w:rsidDel="00000000" w:rsidR="00000000" w:rsidRPr="00000000">
              <w:rPr>
                <w:rtl w:val="0"/>
              </w:rPr>
            </w:r>
          </w:p>
        </w:tc>
        <w:tc>
          <w:tcPr>
            <w:vAlign w:val="center"/>
          </w:tcPr>
          <w:p w:rsidR="00000000" w:rsidDel="00000000" w:rsidP="00000000" w:rsidRDefault="00000000" w:rsidRPr="00000000" w14:paraId="000002FE">
            <w:pPr>
              <w:rPr>
                <w:b w:val="1"/>
                <w:color w:val="000000"/>
                <w:sz w:val="20"/>
                <w:szCs w:val="20"/>
              </w:rPr>
            </w:pPr>
            <w:r w:rsidDel="00000000" w:rsidR="00000000" w:rsidRPr="00000000">
              <w:rPr>
                <w:b w:val="1"/>
                <w:color w:val="000000"/>
                <w:sz w:val="20"/>
                <w:szCs w:val="20"/>
                <w:rtl w:val="0"/>
              </w:rPr>
              <w:t xml:space="preserve">Nombre</w:t>
            </w:r>
          </w:p>
        </w:tc>
        <w:tc>
          <w:tcPr>
            <w:vAlign w:val="center"/>
          </w:tcPr>
          <w:p w:rsidR="00000000" w:rsidDel="00000000" w:rsidP="00000000" w:rsidRDefault="00000000" w:rsidRPr="00000000" w14:paraId="000002FF">
            <w:pPr>
              <w:rPr>
                <w:b w:val="1"/>
                <w:color w:val="000000"/>
                <w:sz w:val="20"/>
                <w:szCs w:val="20"/>
              </w:rPr>
            </w:pPr>
            <w:r w:rsidDel="00000000" w:rsidR="00000000" w:rsidRPr="00000000">
              <w:rPr>
                <w:b w:val="1"/>
                <w:color w:val="000000"/>
                <w:sz w:val="20"/>
                <w:szCs w:val="20"/>
                <w:rtl w:val="0"/>
              </w:rPr>
              <w:t xml:space="preserve">Cargo</w:t>
            </w:r>
          </w:p>
        </w:tc>
        <w:tc>
          <w:tcPr>
            <w:vAlign w:val="center"/>
          </w:tcPr>
          <w:p w:rsidR="00000000" w:rsidDel="00000000" w:rsidP="00000000" w:rsidRDefault="00000000" w:rsidRPr="00000000" w14:paraId="00000300">
            <w:pPr>
              <w:rPr>
                <w:b w:val="1"/>
                <w:color w:val="000000"/>
                <w:sz w:val="20"/>
                <w:szCs w:val="20"/>
              </w:rPr>
            </w:pPr>
            <w:r w:rsidDel="00000000" w:rsidR="00000000" w:rsidRPr="00000000">
              <w:rPr>
                <w:b w:val="1"/>
                <w:color w:val="000000"/>
                <w:sz w:val="20"/>
                <w:szCs w:val="20"/>
                <w:rtl w:val="0"/>
              </w:rPr>
              <w:t xml:space="preserve">Dependencia</w:t>
            </w:r>
          </w:p>
          <w:p w:rsidR="00000000" w:rsidDel="00000000" w:rsidP="00000000" w:rsidRDefault="00000000" w:rsidRPr="00000000" w14:paraId="00000301">
            <w:pPr>
              <w:rPr>
                <w:b w:val="1"/>
                <w:i w:val="1"/>
                <w:color w:val="000000"/>
                <w:sz w:val="20"/>
                <w:szCs w:val="20"/>
              </w:rPr>
            </w:pPr>
            <w:r w:rsidDel="00000000" w:rsidR="00000000" w:rsidRPr="00000000">
              <w:rPr>
                <w:b w:val="1"/>
                <w:i w:val="1"/>
                <w:color w:val="000000"/>
                <w:sz w:val="20"/>
                <w:szCs w:val="20"/>
                <w:rtl w:val="0"/>
              </w:rPr>
              <w:t xml:space="preserve">(Para el SENA indicar Regional y Centro de Formación)</w:t>
            </w:r>
          </w:p>
        </w:tc>
        <w:tc>
          <w:tcPr>
            <w:vAlign w:val="center"/>
          </w:tcPr>
          <w:p w:rsidR="00000000" w:rsidDel="00000000" w:rsidP="00000000" w:rsidRDefault="00000000" w:rsidRPr="00000000" w14:paraId="00000302">
            <w:pPr>
              <w:rPr>
                <w:b w:val="1"/>
                <w:color w:val="000000"/>
                <w:sz w:val="20"/>
                <w:szCs w:val="20"/>
              </w:rPr>
            </w:pPr>
            <w:r w:rsidDel="00000000" w:rsidR="00000000" w:rsidRPr="00000000">
              <w:rPr>
                <w:b w:val="1"/>
                <w:color w:val="000000"/>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303">
            <w:pPr>
              <w:jc w:val="both"/>
              <w:rPr>
                <w:b w:val="1"/>
                <w:color w:val="000000"/>
                <w:sz w:val="20"/>
                <w:szCs w:val="20"/>
              </w:rPr>
            </w:pPr>
            <w:r w:rsidDel="00000000" w:rsidR="00000000" w:rsidRPr="00000000">
              <w:rPr>
                <w:b w:val="1"/>
                <w:color w:val="000000"/>
                <w:sz w:val="20"/>
                <w:szCs w:val="20"/>
                <w:rtl w:val="0"/>
              </w:rPr>
              <w:t xml:space="preserve">Autor (es)</w:t>
            </w:r>
          </w:p>
        </w:tc>
        <w:tc>
          <w:tcPr/>
          <w:p w:rsidR="00000000" w:rsidDel="00000000" w:rsidP="00000000" w:rsidRDefault="00000000" w:rsidRPr="00000000" w14:paraId="00000304">
            <w:pPr>
              <w:jc w:val="both"/>
              <w:rPr>
                <w:color w:val="000000"/>
                <w:sz w:val="20"/>
                <w:szCs w:val="20"/>
              </w:rPr>
            </w:pPr>
            <w:r w:rsidDel="00000000" w:rsidR="00000000" w:rsidRPr="00000000">
              <w:rPr>
                <w:color w:val="000000"/>
                <w:sz w:val="20"/>
                <w:szCs w:val="20"/>
                <w:rtl w:val="0"/>
              </w:rPr>
              <w:t xml:space="preserve">Sandra Villamizar</w:t>
            </w:r>
          </w:p>
        </w:tc>
        <w:tc>
          <w:tcPr/>
          <w:p w:rsidR="00000000" w:rsidDel="00000000" w:rsidP="00000000" w:rsidRDefault="00000000" w:rsidRPr="00000000" w14:paraId="00000305">
            <w:pPr>
              <w:jc w:val="both"/>
              <w:rPr>
                <w:color w:val="000000"/>
                <w:sz w:val="20"/>
                <w:szCs w:val="20"/>
              </w:rPr>
            </w:pPr>
            <w:r w:rsidDel="00000000" w:rsidR="00000000" w:rsidRPr="00000000">
              <w:rPr>
                <w:color w:val="000000"/>
                <w:sz w:val="20"/>
                <w:szCs w:val="20"/>
                <w:rtl w:val="0"/>
              </w:rPr>
              <w:t xml:space="preserve">Experta Temática</w:t>
            </w:r>
          </w:p>
        </w:tc>
        <w:tc>
          <w:tcPr/>
          <w:p w:rsidR="00000000" w:rsidDel="00000000" w:rsidP="00000000" w:rsidRDefault="00000000" w:rsidRPr="00000000" w14:paraId="00000306">
            <w:pPr>
              <w:jc w:val="both"/>
              <w:rPr>
                <w:color w:val="000000"/>
                <w:sz w:val="20"/>
                <w:szCs w:val="20"/>
              </w:rPr>
            </w:pPr>
            <w:r w:rsidDel="00000000" w:rsidR="00000000" w:rsidRPr="00000000">
              <w:rPr>
                <w:color w:val="000000"/>
                <w:sz w:val="20"/>
                <w:szCs w:val="20"/>
                <w:rtl w:val="0"/>
              </w:rPr>
              <w:t xml:space="preserve">Regional Tolima - Centro para la industria, la empresa y los Servicios</w:t>
            </w:r>
          </w:p>
        </w:tc>
        <w:tc>
          <w:tcPr/>
          <w:p w:rsidR="00000000" w:rsidDel="00000000" w:rsidP="00000000" w:rsidRDefault="00000000" w:rsidRPr="00000000" w14:paraId="00000307">
            <w:pPr>
              <w:jc w:val="both"/>
              <w:rPr>
                <w:color w:val="000000"/>
                <w:sz w:val="20"/>
                <w:szCs w:val="20"/>
              </w:rPr>
            </w:pPr>
            <w:r w:rsidDel="00000000" w:rsidR="00000000" w:rsidRPr="00000000">
              <w:rPr>
                <w:sz w:val="20"/>
                <w:szCs w:val="20"/>
                <w:rtl w:val="0"/>
              </w:rPr>
              <w:t xml:space="preserve">Febrero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309">
            <w:pPr>
              <w:jc w:val="both"/>
              <w:rPr>
                <w:color w:val="000000"/>
                <w:sz w:val="20"/>
                <w:szCs w:val="20"/>
              </w:rPr>
            </w:pPr>
            <w:r w:rsidDel="00000000" w:rsidR="00000000" w:rsidRPr="00000000">
              <w:rPr>
                <w:sz w:val="20"/>
                <w:szCs w:val="20"/>
                <w:rtl w:val="0"/>
              </w:rPr>
              <w:t xml:space="preserve">Ángela María Zapata Guzmán</w:t>
            </w:r>
            <w:r w:rsidDel="00000000" w:rsidR="00000000" w:rsidRPr="00000000">
              <w:rPr>
                <w:rtl w:val="0"/>
              </w:rPr>
            </w:r>
          </w:p>
        </w:tc>
        <w:tc>
          <w:tcPr/>
          <w:p w:rsidR="00000000" w:rsidDel="00000000" w:rsidP="00000000" w:rsidRDefault="00000000" w:rsidRPr="00000000" w14:paraId="0000030A">
            <w:pPr>
              <w:jc w:val="both"/>
              <w:rPr>
                <w:color w:val="000000"/>
                <w:sz w:val="20"/>
                <w:szCs w:val="20"/>
              </w:rPr>
            </w:pPr>
            <w:r w:rsidDel="00000000" w:rsidR="00000000" w:rsidRPr="00000000">
              <w:rPr>
                <w:sz w:val="20"/>
                <w:szCs w:val="20"/>
                <w:rtl w:val="0"/>
              </w:rPr>
              <w:t xml:space="preserve">Diseñadora Instruccional </w:t>
            </w:r>
            <w:r w:rsidDel="00000000" w:rsidR="00000000" w:rsidRPr="00000000">
              <w:rPr>
                <w:rtl w:val="0"/>
              </w:rPr>
            </w:r>
          </w:p>
        </w:tc>
        <w:tc>
          <w:tcPr/>
          <w:p w:rsidR="00000000" w:rsidDel="00000000" w:rsidP="00000000" w:rsidRDefault="00000000" w:rsidRPr="00000000" w14:paraId="0000030B">
            <w:pPr>
              <w:jc w:val="both"/>
              <w:rPr>
                <w:color w:val="000000"/>
                <w:sz w:val="20"/>
                <w:szCs w:val="20"/>
              </w:rPr>
            </w:pPr>
            <w:r w:rsidDel="00000000" w:rsidR="00000000" w:rsidRPr="00000000">
              <w:rPr>
                <w:sz w:val="20"/>
                <w:szCs w:val="20"/>
                <w:rtl w:val="0"/>
              </w:rPr>
              <w:t xml:space="preserve">Ecosistema</w:t>
            </w:r>
            <w:r w:rsidDel="00000000" w:rsidR="00000000" w:rsidRPr="00000000">
              <w:rPr>
                <w:rtl w:val="0"/>
              </w:rPr>
            </w:r>
          </w:p>
        </w:tc>
        <w:tc>
          <w:tcPr/>
          <w:p w:rsidR="00000000" w:rsidDel="00000000" w:rsidP="00000000" w:rsidRDefault="00000000" w:rsidRPr="00000000" w14:paraId="0000030C">
            <w:pPr>
              <w:jc w:val="both"/>
              <w:rPr>
                <w:color w:val="000000"/>
                <w:sz w:val="20"/>
                <w:szCs w:val="20"/>
              </w:rPr>
            </w:pPr>
            <w:r w:rsidDel="00000000" w:rsidR="00000000" w:rsidRPr="00000000">
              <w:rPr>
                <w:sz w:val="20"/>
                <w:szCs w:val="20"/>
                <w:rtl w:val="0"/>
              </w:rPr>
              <w:t xml:space="preserve">Febrero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30E">
            <w:pPr>
              <w:jc w:val="both"/>
              <w:rPr>
                <w:sz w:val="20"/>
                <w:szCs w:val="20"/>
              </w:rPr>
            </w:pPr>
            <w:r w:rsidDel="00000000" w:rsidR="00000000" w:rsidRPr="00000000">
              <w:rPr>
                <w:sz w:val="20"/>
                <w:szCs w:val="20"/>
                <w:rtl w:val="0"/>
              </w:rPr>
              <w:t xml:space="preserve">Andrés Felipe Velandia Espitia</w:t>
            </w:r>
          </w:p>
        </w:tc>
        <w:tc>
          <w:tcPr/>
          <w:p w:rsidR="00000000" w:rsidDel="00000000" w:rsidP="00000000" w:rsidRDefault="00000000" w:rsidRPr="00000000" w14:paraId="0000030F">
            <w:pPr>
              <w:jc w:val="both"/>
              <w:rPr>
                <w:sz w:val="20"/>
                <w:szCs w:val="20"/>
              </w:rPr>
            </w:pPr>
            <w:r w:rsidDel="00000000" w:rsidR="00000000" w:rsidRPr="00000000">
              <w:rPr>
                <w:sz w:val="20"/>
                <w:szCs w:val="20"/>
                <w:rtl w:val="0"/>
              </w:rPr>
              <w:t xml:space="preserve">Asesor Metodológico</w:t>
            </w:r>
          </w:p>
        </w:tc>
        <w:tc>
          <w:tcPr/>
          <w:p w:rsidR="00000000" w:rsidDel="00000000" w:rsidP="00000000" w:rsidRDefault="00000000" w:rsidRPr="00000000" w14:paraId="00000310">
            <w:pPr>
              <w:jc w:val="both"/>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311">
            <w:pPr>
              <w:jc w:val="both"/>
              <w:rPr>
                <w:sz w:val="20"/>
                <w:szCs w:val="20"/>
              </w:rPr>
            </w:pPr>
            <w:r w:rsidDel="00000000" w:rsidR="00000000" w:rsidRPr="00000000">
              <w:rPr>
                <w:sz w:val="20"/>
                <w:szCs w:val="20"/>
                <w:rtl w:val="0"/>
              </w:rPr>
              <w:t xml:space="preserve">Marzo 2022</w:t>
            </w:r>
          </w:p>
        </w:tc>
      </w:tr>
      <w:tr>
        <w:trPr>
          <w:cantSplit w:val="0"/>
          <w:trHeight w:val="340" w:hRule="atLeast"/>
          <w:tblHeader w:val="0"/>
        </w:trPr>
        <w:tc>
          <w:tcPr>
            <w:vMerge w:val="continue"/>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313">
            <w:pPr>
              <w:jc w:val="both"/>
              <w:rPr>
                <w:sz w:val="20"/>
                <w:szCs w:val="20"/>
              </w:rPr>
            </w:pPr>
            <w:r w:rsidDel="00000000" w:rsidR="00000000" w:rsidRPr="00000000">
              <w:rPr>
                <w:sz w:val="20"/>
                <w:szCs w:val="20"/>
                <w:rtl w:val="0"/>
              </w:rPr>
              <w:t xml:space="preserve">Rafael Neftalí Lizcano Reyes</w:t>
            </w:r>
          </w:p>
        </w:tc>
        <w:tc>
          <w:tcPr/>
          <w:p w:rsidR="00000000" w:rsidDel="00000000" w:rsidP="00000000" w:rsidRDefault="00000000" w:rsidRPr="00000000" w14:paraId="00000314">
            <w:pPr>
              <w:jc w:val="both"/>
              <w:rPr>
                <w:sz w:val="20"/>
                <w:szCs w:val="20"/>
              </w:rPr>
            </w:pPr>
            <w:r w:rsidDel="00000000" w:rsidR="00000000" w:rsidRPr="00000000">
              <w:rPr>
                <w:sz w:val="20"/>
                <w:szCs w:val="20"/>
                <w:rtl w:val="0"/>
              </w:rPr>
              <w:t xml:space="preserve">Responsable Equipo Desarrollo Curricular</w:t>
            </w:r>
          </w:p>
        </w:tc>
        <w:tc>
          <w:tcPr/>
          <w:p w:rsidR="00000000" w:rsidDel="00000000" w:rsidP="00000000" w:rsidRDefault="00000000" w:rsidRPr="00000000" w14:paraId="00000315">
            <w:pPr>
              <w:jc w:val="both"/>
              <w:rPr>
                <w:sz w:val="20"/>
                <w:szCs w:val="20"/>
              </w:rPr>
            </w:pPr>
            <w:r w:rsidDel="00000000" w:rsidR="00000000" w:rsidRPr="00000000">
              <w:rPr>
                <w:sz w:val="20"/>
                <w:szCs w:val="20"/>
                <w:rtl w:val="0"/>
              </w:rPr>
              <w:t xml:space="preserve">Regional Santander - Centro Industrial del Diseño y la Manufactura </w:t>
            </w:r>
          </w:p>
        </w:tc>
        <w:tc>
          <w:tcPr/>
          <w:p w:rsidR="00000000" w:rsidDel="00000000" w:rsidP="00000000" w:rsidRDefault="00000000" w:rsidRPr="00000000" w14:paraId="00000316">
            <w:pPr>
              <w:jc w:val="both"/>
              <w:rPr>
                <w:sz w:val="20"/>
                <w:szCs w:val="20"/>
              </w:rPr>
            </w:pPr>
            <w:r w:rsidDel="00000000" w:rsidR="00000000" w:rsidRPr="00000000">
              <w:rPr>
                <w:sz w:val="20"/>
                <w:szCs w:val="20"/>
                <w:rtl w:val="0"/>
              </w:rPr>
              <w:t xml:space="preserve">Marzo 2022</w:t>
            </w:r>
          </w:p>
        </w:tc>
      </w:tr>
      <w:tr>
        <w:trPr>
          <w:cantSplit w:val="0"/>
          <w:trHeight w:val="340" w:hRule="atLeast"/>
          <w:tblHeader w:val="0"/>
        </w:trPr>
        <w:tc>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p w:rsidR="00000000" w:rsidDel="00000000" w:rsidP="00000000" w:rsidRDefault="00000000" w:rsidRPr="00000000" w14:paraId="00000318">
            <w:pPr>
              <w:jc w:val="both"/>
              <w:rPr>
                <w:sz w:val="20"/>
                <w:szCs w:val="20"/>
              </w:rPr>
            </w:pPr>
            <w:r w:rsidDel="00000000" w:rsidR="00000000" w:rsidRPr="00000000">
              <w:rPr>
                <w:sz w:val="20"/>
                <w:szCs w:val="20"/>
                <w:rtl w:val="0"/>
              </w:rPr>
              <w:t xml:space="preserve">José Gabriel Ortiz Abella</w:t>
            </w:r>
          </w:p>
        </w:tc>
        <w:tc>
          <w:tcPr/>
          <w:p w:rsidR="00000000" w:rsidDel="00000000" w:rsidP="00000000" w:rsidRDefault="00000000" w:rsidRPr="00000000" w14:paraId="00000319">
            <w:pPr>
              <w:jc w:val="both"/>
              <w:rPr>
                <w:sz w:val="20"/>
                <w:szCs w:val="20"/>
              </w:rPr>
            </w:pPr>
            <w:r w:rsidDel="00000000" w:rsidR="00000000" w:rsidRPr="00000000">
              <w:rPr>
                <w:sz w:val="20"/>
                <w:szCs w:val="20"/>
                <w:rtl w:val="0"/>
              </w:rPr>
              <w:t xml:space="preserve">Corrector de estilo</w:t>
            </w:r>
          </w:p>
        </w:tc>
        <w:tc>
          <w:tcPr/>
          <w:p w:rsidR="00000000" w:rsidDel="00000000" w:rsidP="00000000" w:rsidRDefault="00000000" w:rsidRPr="00000000" w14:paraId="0000031A">
            <w:pPr>
              <w:jc w:val="both"/>
              <w:rPr>
                <w:sz w:val="20"/>
                <w:szCs w:val="20"/>
              </w:rPr>
            </w:pPr>
            <w:r w:rsidDel="00000000" w:rsidR="00000000" w:rsidRPr="00000000">
              <w:rPr>
                <w:sz w:val="20"/>
                <w:szCs w:val="20"/>
                <w:rtl w:val="0"/>
              </w:rPr>
              <w:t xml:space="preserve">Regional Distrito Capital – Centro de Diseño y Metrología</w:t>
            </w:r>
          </w:p>
        </w:tc>
        <w:tc>
          <w:tcPr/>
          <w:p w:rsidR="00000000" w:rsidDel="00000000" w:rsidP="00000000" w:rsidRDefault="00000000" w:rsidRPr="00000000" w14:paraId="0000031B">
            <w:pPr>
              <w:jc w:val="both"/>
              <w:rPr>
                <w:sz w:val="20"/>
                <w:szCs w:val="20"/>
              </w:rPr>
            </w:pPr>
            <w:r w:rsidDel="00000000" w:rsidR="00000000" w:rsidRPr="00000000">
              <w:rPr>
                <w:sz w:val="20"/>
                <w:szCs w:val="20"/>
                <w:rtl w:val="0"/>
              </w:rPr>
              <w:t xml:space="preserve">Marzo del 2022.</w:t>
            </w:r>
          </w:p>
        </w:tc>
      </w:tr>
    </w:tbl>
    <w:p w:rsidR="00000000" w:rsidDel="00000000" w:rsidP="00000000" w:rsidRDefault="00000000" w:rsidRPr="00000000" w14:paraId="0000031C">
      <w:pPr>
        <w:rPr>
          <w:color w:val="000000"/>
          <w:sz w:val="20"/>
          <w:szCs w:val="20"/>
        </w:rPr>
      </w:pPr>
      <w:r w:rsidDel="00000000" w:rsidR="00000000" w:rsidRPr="00000000">
        <w:rPr>
          <w:rtl w:val="0"/>
        </w:rPr>
      </w:r>
    </w:p>
    <w:p w:rsidR="00000000" w:rsidDel="00000000" w:rsidP="00000000" w:rsidRDefault="00000000" w:rsidRPr="00000000" w14:paraId="0000031D">
      <w:pPr>
        <w:rPr>
          <w:color w:val="000000"/>
          <w:sz w:val="20"/>
          <w:szCs w:val="20"/>
        </w:rPr>
      </w:pPr>
      <w:r w:rsidDel="00000000" w:rsidR="00000000" w:rsidRPr="00000000">
        <w:rPr>
          <w:rtl w:val="0"/>
        </w:rPr>
      </w:r>
    </w:p>
    <w:p w:rsidR="00000000" w:rsidDel="00000000" w:rsidP="00000000" w:rsidRDefault="00000000" w:rsidRPr="00000000" w14:paraId="0000031E">
      <w:pPr>
        <w:numPr>
          <w:ilvl w:val="0"/>
          <w:numId w:val="6"/>
        </w:numPr>
        <w:pBdr>
          <w:top w:space="0" w:sz="0" w:val="nil"/>
          <w:left w:space="0" w:sz="0" w:val="nil"/>
          <w:bottom w:space="0" w:sz="0" w:val="nil"/>
          <w:right w:space="0" w:sz="0" w:val="nil"/>
          <w:between w:space="0" w:sz="0" w:val="nil"/>
        </w:pBdr>
        <w:ind w:left="643" w:hanging="360"/>
        <w:jc w:val="both"/>
        <w:rPr>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1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(Diligenciar únicamente si realiza ajustes a la Unidad Temática)</w:t>
      </w:r>
    </w:p>
    <w:p w:rsidR="00000000" w:rsidDel="00000000" w:rsidP="00000000" w:rsidRDefault="00000000" w:rsidRPr="00000000" w14:paraId="00000320">
      <w:pPr>
        <w:rPr>
          <w:color w:val="000000"/>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21">
            <w:pPr>
              <w:jc w:val="both"/>
              <w:rPr>
                <w:color w:val="000000"/>
                <w:sz w:val="20"/>
                <w:szCs w:val="20"/>
              </w:rPr>
            </w:pPr>
            <w:r w:rsidDel="00000000" w:rsidR="00000000" w:rsidRPr="00000000">
              <w:rPr>
                <w:rtl w:val="0"/>
              </w:rPr>
            </w:r>
          </w:p>
        </w:tc>
        <w:tc>
          <w:tcPr/>
          <w:p w:rsidR="00000000" w:rsidDel="00000000" w:rsidP="00000000" w:rsidRDefault="00000000" w:rsidRPr="00000000" w14:paraId="00000322">
            <w:pPr>
              <w:jc w:val="both"/>
              <w:rPr>
                <w:color w:val="000000"/>
                <w:sz w:val="20"/>
                <w:szCs w:val="20"/>
              </w:rPr>
            </w:pPr>
            <w:r w:rsidDel="00000000" w:rsidR="00000000" w:rsidRPr="00000000">
              <w:rPr>
                <w:color w:val="000000"/>
                <w:sz w:val="20"/>
                <w:szCs w:val="20"/>
                <w:rtl w:val="0"/>
              </w:rPr>
              <w:t xml:space="preserve">Nombre</w:t>
            </w:r>
          </w:p>
        </w:tc>
        <w:tc>
          <w:tcPr/>
          <w:p w:rsidR="00000000" w:rsidDel="00000000" w:rsidP="00000000" w:rsidRDefault="00000000" w:rsidRPr="00000000" w14:paraId="00000323">
            <w:pPr>
              <w:jc w:val="both"/>
              <w:rPr>
                <w:color w:val="000000"/>
                <w:sz w:val="20"/>
                <w:szCs w:val="20"/>
              </w:rPr>
            </w:pPr>
            <w:r w:rsidDel="00000000" w:rsidR="00000000" w:rsidRPr="00000000">
              <w:rPr>
                <w:color w:val="000000"/>
                <w:sz w:val="20"/>
                <w:szCs w:val="20"/>
                <w:rtl w:val="0"/>
              </w:rPr>
              <w:t xml:space="preserve">Cargo</w:t>
            </w:r>
          </w:p>
        </w:tc>
        <w:tc>
          <w:tcPr/>
          <w:p w:rsidR="00000000" w:rsidDel="00000000" w:rsidP="00000000" w:rsidRDefault="00000000" w:rsidRPr="00000000" w14:paraId="00000324">
            <w:pPr>
              <w:jc w:val="both"/>
              <w:rPr>
                <w:color w:val="000000"/>
                <w:sz w:val="20"/>
                <w:szCs w:val="20"/>
              </w:rPr>
            </w:pPr>
            <w:r w:rsidDel="00000000" w:rsidR="00000000" w:rsidRPr="00000000">
              <w:rPr>
                <w:color w:val="000000"/>
                <w:sz w:val="20"/>
                <w:szCs w:val="20"/>
                <w:rtl w:val="0"/>
              </w:rPr>
              <w:t xml:space="preserve">Dependencia</w:t>
            </w:r>
          </w:p>
        </w:tc>
        <w:tc>
          <w:tcPr/>
          <w:p w:rsidR="00000000" w:rsidDel="00000000" w:rsidP="00000000" w:rsidRDefault="00000000" w:rsidRPr="00000000" w14:paraId="00000325">
            <w:pPr>
              <w:jc w:val="both"/>
              <w:rPr>
                <w:color w:val="000000"/>
                <w:sz w:val="20"/>
                <w:szCs w:val="20"/>
              </w:rPr>
            </w:pPr>
            <w:r w:rsidDel="00000000" w:rsidR="00000000" w:rsidRPr="00000000">
              <w:rPr>
                <w:color w:val="000000"/>
                <w:sz w:val="20"/>
                <w:szCs w:val="20"/>
                <w:rtl w:val="0"/>
              </w:rPr>
              <w:t xml:space="preserve">Fecha</w:t>
            </w:r>
          </w:p>
        </w:tc>
        <w:tc>
          <w:tcPr/>
          <w:p w:rsidR="00000000" w:rsidDel="00000000" w:rsidP="00000000" w:rsidRDefault="00000000" w:rsidRPr="00000000" w14:paraId="00000326">
            <w:pPr>
              <w:jc w:val="both"/>
              <w:rPr>
                <w:color w:val="000000"/>
                <w:sz w:val="20"/>
                <w:szCs w:val="20"/>
              </w:rPr>
            </w:pPr>
            <w:r w:rsidDel="00000000" w:rsidR="00000000" w:rsidRPr="00000000">
              <w:rPr>
                <w:color w:val="000000"/>
                <w:sz w:val="20"/>
                <w:szCs w:val="20"/>
                <w:rtl w:val="0"/>
              </w:rPr>
              <w:t xml:space="preserve">Razón del Cambio</w:t>
            </w:r>
          </w:p>
        </w:tc>
      </w:tr>
      <w:tr>
        <w:trPr>
          <w:cantSplit w:val="0"/>
          <w:tblHeader w:val="0"/>
        </w:trPr>
        <w:tc>
          <w:tcPr/>
          <w:p w:rsidR="00000000" w:rsidDel="00000000" w:rsidP="00000000" w:rsidRDefault="00000000" w:rsidRPr="00000000" w14:paraId="00000327">
            <w:pPr>
              <w:jc w:val="both"/>
              <w:rPr>
                <w:color w:val="000000"/>
                <w:sz w:val="20"/>
                <w:szCs w:val="20"/>
              </w:rPr>
            </w:pPr>
            <w:r w:rsidDel="00000000" w:rsidR="00000000" w:rsidRPr="00000000">
              <w:rPr>
                <w:color w:val="000000"/>
                <w:sz w:val="20"/>
                <w:szCs w:val="20"/>
                <w:rtl w:val="0"/>
              </w:rPr>
              <w:t xml:space="preserve">Autor (es)</w:t>
            </w:r>
          </w:p>
        </w:tc>
        <w:tc>
          <w:tcPr/>
          <w:p w:rsidR="00000000" w:rsidDel="00000000" w:rsidP="00000000" w:rsidRDefault="00000000" w:rsidRPr="00000000" w14:paraId="00000328">
            <w:pPr>
              <w:jc w:val="both"/>
              <w:rPr>
                <w:color w:val="000000"/>
                <w:sz w:val="20"/>
                <w:szCs w:val="20"/>
              </w:rPr>
            </w:pPr>
            <w:r w:rsidDel="00000000" w:rsidR="00000000" w:rsidRPr="00000000">
              <w:rPr>
                <w:rtl w:val="0"/>
              </w:rPr>
            </w:r>
          </w:p>
        </w:tc>
        <w:tc>
          <w:tcPr/>
          <w:p w:rsidR="00000000" w:rsidDel="00000000" w:rsidP="00000000" w:rsidRDefault="00000000" w:rsidRPr="00000000" w14:paraId="00000329">
            <w:pPr>
              <w:jc w:val="both"/>
              <w:rPr>
                <w:color w:val="000000"/>
                <w:sz w:val="20"/>
                <w:szCs w:val="20"/>
              </w:rPr>
            </w:pPr>
            <w:r w:rsidDel="00000000" w:rsidR="00000000" w:rsidRPr="00000000">
              <w:rPr>
                <w:rtl w:val="0"/>
              </w:rPr>
            </w:r>
          </w:p>
        </w:tc>
        <w:tc>
          <w:tcPr/>
          <w:p w:rsidR="00000000" w:rsidDel="00000000" w:rsidP="00000000" w:rsidRDefault="00000000" w:rsidRPr="00000000" w14:paraId="0000032A">
            <w:pPr>
              <w:jc w:val="both"/>
              <w:rPr>
                <w:color w:val="000000"/>
                <w:sz w:val="20"/>
                <w:szCs w:val="20"/>
              </w:rPr>
            </w:pPr>
            <w:r w:rsidDel="00000000" w:rsidR="00000000" w:rsidRPr="00000000">
              <w:rPr>
                <w:rtl w:val="0"/>
              </w:rPr>
            </w:r>
          </w:p>
        </w:tc>
        <w:tc>
          <w:tcPr/>
          <w:p w:rsidR="00000000" w:rsidDel="00000000" w:rsidP="00000000" w:rsidRDefault="00000000" w:rsidRPr="00000000" w14:paraId="0000032B">
            <w:pPr>
              <w:jc w:val="both"/>
              <w:rPr>
                <w:color w:val="000000"/>
                <w:sz w:val="20"/>
                <w:szCs w:val="20"/>
              </w:rPr>
            </w:pPr>
            <w:r w:rsidDel="00000000" w:rsidR="00000000" w:rsidRPr="00000000">
              <w:rPr>
                <w:rtl w:val="0"/>
              </w:rPr>
            </w:r>
          </w:p>
        </w:tc>
        <w:tc>
          <w:tcPr/>
          <w:p w:rsidR="00000000" w:rsidDel="00000000" w:rsidP="00000000" w:rsidRDefault="00000000" w:rsidRPr="00000000" w14:paraId="0000032C">
            <w:pPr>
              <w:jc w:val="both"/>
              <w:rPr>
                <w:color w:val="000000"/>
                <w:sz w:val="20"/>
                <w:szCs w:val="20"/>
              </w:rPr>
            </w:pPr>
            <w:r w:rsidDel="00000000" w:rsidR="00000000" w:rsidRPr="00000000">
              <w:rPr>
                <w:rtl w:val="0"/>
              </w:rPr>
            </w:r>
          </w:p>
        </w:tc>
      </w:tr>
    </w:tbl>
    <w:p w:rsidR="00000000" w:rsidDel="00000000" w:rsidP="00000000" w:rsidRDefault="00000000" w:rsidRPr="00000000" w14:paraId="0000032D">
      <w:pPr>
        <w:spacing w:after="160" w:line="259" w:lineRule="auto"/>
        <w:rPr>
          <w:color w:val="000000"/>
          <w:sz w:val="20"/>
          <w:szCs w:val="20"/>
        </w:rPr>
      </w:pPr>
      <w:r w:rsidDel="00000000" w:rsidR="00000000" w:rsidRPr="00000000">
        <w:rPr>
          <w:rtl w:val="0"/>
        </w:rPr>
      </w:r>
    </w:p>
    <w:sectPr>
      <w:headerReference r:id="rId65" w:type="default"/>
      <w:pgSz w:h="15840" w:w="12240" w:orient="portrait"/>
      <w:pgMar w:bottom="1418" w:top="1697"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uario" w:id="8" w:date="2022-03-14T10:06:00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imagen: https://img.freepik.com/vector-gratis/fondo-vacaciones-dias-festivos-maleta-globo-realista-camara-fotos_1284-10476.jpg?t=st=1645666985~exp=1645667585~hmac=60a9dea862303b1ee5d074536e8619b7a12454b40a7c1548fa4557a88285c001&amp;w=740</w:t>
      </w:r>
    </w:p>
  </w:comment>
  <w:comment w:author="angela zapata" w:id="32" w:date="2022-03-01T10:58:00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Petañas Tipo A</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 CF01_3.2A_Servicios de forma directa_Pestañas_A</w:t>
      </w:r>
    </w:p>
  </w:comment>
  <w:comment w:author="Usuario" w:id="34" w:date="2022-03-14T10:51:00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 / Mapa_Sintesis</w:t>
      </w:r>
    </w:p>
  </w:comment>
  <w:comment w:author="angela zapata" w:id="1" w:date="2022-02-22T16:38:00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https://www.freepik.es/vector-gratis/bienvenido-diseno-plano-plantilla-pagina-destino_5217333.htm</w:t>
      </w:r>
    </w:p>
  </w:comment>
  <w:comment w:author="angela zapata" w:id="15" w:date="2022-02-24T08:05:00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generar un recurso Tipo Botones para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DI_CF01_2.4_Características del producto turístico_Botones</w:t>
      </w:r>
    </w:p>
  </w:comment>
  <w:comment w:author="angela zapata" w:id="5" w:date="2022-02-23T18:44:00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Línea de Tiempo Tipo A DI_ CF01_1.2_ Evolución_Turismo_Linea_Tiempo_A</w:t>
      </w:r>
    </w:p>
  </w:comment>
  <w:comment w:author="angela zapata" w:id="14" w:date="2022-02-24T07:47:00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este texto en un recurso tipo Bloques de texto destacados; en un cajón texto color</w:t>
      </w:r>
    </w:p>
  </w:comment>
  <w:comment w:author="angela zapata" w:id="3" w:date="2022-02-23T11:35:0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Video</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DI_ CF001_1.1 Reseña_guianza_turistica_Video</w:t>
      </w:r>
    </w:p>
  </w:comment>
  <w:comment w:author="angela zapata" w:id="17" w:date="2022-02-24T08:57:00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imagen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DI_CF01_2.5_Turismo_Cultural_Infografia</w:t>
      </w:r>
    </w:p>
  </w:comment>
  <w:comment w:author="angela zapata" w:id="20" w:date="2022-02-24T09:43:00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generar un recurso tipo Bloques de texto destacado y resaltar la información en un Cajón texto color G con la siguiente imagen de referencia</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https://www.freepik.es/vector-premium/yoga-relajarse-verano-tropical-ilustracion-vectorial-estilo-vida-personaje-chica-plana-meditacion-mujer-joven-relajacion-corporal-vacaciones-mar-al-aire-libre-persona-feliz-sentada-cerca-casa-playa-pajaro-tropical_18753102.htm</w:t>
      </w:r>
    </w:p>
  </w:comment>
  <w:comment w:author="angela zapata" w:id="25" w:date="2022-02-24T11:20:00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Tarjetas flip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DI_CF01_2.7_Tendencias_turismo_Tarjetas</w:t>
      </w:r>
    </w:p>
  </w:comment>
  <w:comment w:author="angela zapata" w:id="33" w:date="2022-03-01T13:58:00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Línea de Tiempo Tipo A</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 CF01_3.3_ Normatividad sobre guionaje_Tiempo_A</w:t>
      </w:r>
    </w:p>
  </w:comment>
  <w:comment w:author="angela zapata" w:id="7" w:date="2022-02-23T20:59:0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resaltar esta información en un recurso tipo listado ordenado básico</w:t>
      </w:r>
    </w:p>
  </w:comment>
  <w:comment w:author="angela zapata" w:id="11" w:date="2022-02-23T21:57: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Sliders Tipo B DI_ CF01_2_Demanda_Turística _Sliders</w:t>
      </w:r>
    </w:p>
  </w:comment>
  <w:comment w:author="angela zapata" w:id="30" w:date="2022-02-24T13:32:00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generar un recurso Tipo Botones para</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DI_CF01_3.1_Perfil_Botones</w:t>
      </w:r>
    </w:p>
  </w:comment>
  <w:comment w:author="angela zapata" w:id="10" w:date="2022-02-23T21:24:00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Tarjetas flip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DI_CF01_1.3.2 Tipologías Turísticas_Tarjetas</w:t>
      </w:r>
    </w:p>
  </w:comment>
  <w:comment w:author="angela zapata" w:id="23" w:date="2022-02-24T10:52: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generar un recurso tipo Bloques de texto destacado y resaltar la información en un Cajón texto color G con la siguiente imagen de referencia</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https://www.freepik.es/vector-gratis/aplicacion-online-turismo-viajero-telefono-movil-pasaporte-reservando-o-comprando-billete-avion_11235774.htm</w:t>
      </w:r>
    </w:p>
  </w:comment>
  <w:comment w:author="angela zapata" w:id="21" w:date="2022-02-24T10:19:00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imagen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DI_CF01_2.5B_Turismo_Salud_Infografia</w:t>
      </w:r>
    </w:p>
  </w:comment>
  <w:comment w:author="angela zapata" w:id="12" w:date="2022-02-24T07:27:00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se sugiere esta imagen para amenizar el texto y cambiar ese título por: Perfil del Turista.</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tomada de: https://www.freepik.es/vector-gratis/pack-gente-viajando-dibujada-mano_3902821.htm</w:t>
      </w:r>
    </w:p>
  </w:comment>
  <w:comment w:author="angela zapata" w:id="6" w:date="2022-02-23T20:32:00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construir un recurso tipo Imagen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 CF01_1.3.1_Teoria_Motivación_Infografia</w:t>
      </w:r>
    </w:p>
  </w:comment>
  <w:comment w:author="angela zapata" w:id="19" w:date="2022-02-24T09:23:00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imagen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DI_CF01_2.5A_Turismo_Naturaleza_Infografia</w:t>
      </w:r>
    </w:p>
  </w:comment>
  <w:comment w:author="angela zapata" w:id="22" w:date="2022-02-24T10:45:00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Imagen infográfica B</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DI_CF01_2.5C_Turismo_Reuniones_Infografia</w:t>
      </w:r>
    </w:p>
  </w:comment>
  <w:comment w:author="angela zapata" w:id="13" w:date="2022-02-24T07:46:00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este texto en un recurso tipo Bloques de texto destacados; en un cajón texto color tipo A</w:t>
      </w:r>
    </w:p>
  </w:comment>
  <w:comment w:author="angela zapata" w:id="31" w:date="2022-03-01T10:42:00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Sliders Tipo F</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 CF01_3.2_Servicios guiados_Sliders</w:t>
      </w:r>
    </w:p>
  </w:comment>
  <w:comment w:author="angela zapata" w:id="29" w:date="2022-02-24T13:12:00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generar un recurso tipo Bloques de texto destacado y resaltar la información en un Cajón texto color G con la siguiente imagen de referencia: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https://www.freepik.es/vector-gratis/ilustracion-concepto-sistema-turismo-inteligente_20892218.htm</w:t>
      </w:r>
    </w:p>
  </w:comment>
  <w:comment w:author="angela zapata" w:id="28" w:date="2022-02-24T13:01:00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generar un recurso tipo Bloques de texto destacado y resaltar la información en un Cajón texto color con la información propuesta para cada uno de los cuadros.</w:t>
      </w:r>
    </w:p>
  </w:comment>
  <w:comment w:author="angela zapata" w:id="16" w:date="2022-02-24T08:19:00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generar un recurso tipo Bloques de texto destacado y resaltar la información en un Cajón texto color G con la siguiente imagen de referencia: https://www.freepik.es/vector-gratis/dibujado-mano-20-julio-independencia-colombia-ilustracion_13994264.htm</w:t>
      </w:r>
    </w:p>
  </w:comment>
  <w:comment w:author="angela zapata" w:id="24" w:date="2022-02-24T10:56:00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generar un recurso tipo Bloques de texto destacado y resaltar la información en un Cajón texto color con la información propuesta</w:t>
      </w:r>
    </w:p>
  </w:comment>
  <w:comment w:author="angela zapata" w:id="4" w:date="2022-02-23T12:35:00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Pestañas A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 CF01_1.1B_ Tres_Hechos_Pestañas_A</w:t>
      </w:r>
    </w:p>
  </w:comment>
  <w:comment w:author="angela zapata" w:id="9" w:date="2022-02-23T21:04:00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resaltar esta información en un recurso tipo bloque de texto destacado en un Cajón texto color E</w:t>
      </w:r>
    </w:p>
  </w:comment>
  <w:comment w:author="ZULEIDY MARIA RUIZ TORRES" w:id="0" w:date="2022-08-24T01:01:34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angela zapata" w:id="18" w:date="2022-02-24T09:01:00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generar un recurso tipo Bloques de texto destacado y resaltar la información en un Cajón texto color G con la siguiente imagen de referencia</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https://www.freepik.es/vector-gratis/tienda-campana-al-aire-libre-mochila-montana-rio-cielo-nublado_23591854.htm</w:t>
      </w:r>
    </w:p>
  </w:comment>
  <w:comment w:author="angela zapata" w:id="27" w:date="2022-02-24T12:27:00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hacer un recurso tipo Video</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 CF001_3_El guionaje en Colombia._Video</w:t>
      </w:r>
    </w:p>
  </w:comment>
  <w:comment w:author="ZULEIDY MARIA RUIZ TORRES" w:id="2" w:date="2022-08-24T01:06:45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maquetar</w:t>
      </w:r>
    </w:p>
  </w:comment>
  <w:comment w:author="ZULEIDY MARIA RUIZ TORRES" w:id="26" w:date="2022-08-24T01:08:38Z">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2682240</wp:posOffset>
          </wp:positionH>
          <wp:positionV relativeFrom="page">
            <wp:posOffset>228600</wp:posOffset>
          </wp:positionV>
          <wp:extent cx="629920" cy="588645"/>
          <wp:effectExtent b="0" l="0" r="0" t="0"/>
          <wp:wrapNone/>
          <wp:docPr id="51" name="image30.png"/>
          <a:graphic>
            <a:graphicData uri="http://schemas.openxmlformats.org/drawingml/2006/picture">
              <pic:pic>
                <pic:nvPicPr>
                  <pic:cNvPr id="0" name="image3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o"/>
      <w:lvlJc w:val="left"/>
      <w:pPr>
        <w:ind w:left="2520" w:hanging="360"/>
      </w:pPr>
      <w:rPr>
        <w:rFonts w:ascii="Courier New" w:cs="Courier New" w:eastAsia="Courier New" w:hAnsi="Courier New"/>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960" w:hanging="360"/>
      </w:pPr>
      <w:rPr>
        <w:rFonts w:ascii="Noto Sans Symbols" w:cs="Noto Sans Symbols" w:eastAsia="Noto Sans Symbols" w:hAnsi="Noto Sans Symbols"/>
      </w:rPr>
    </w:lvl>
    <w:lvl w:ilvl="7">
      <w:start w:val="1"/>
      <w:numFmt w:val="bullet"/>
      <w:lvlText w:val="o"/>
      <w:lvlJc w:val="left"/>
      <w:pPr>
        <w:ind w:left="4680" w:hanging="360"/>
      </w:pPr>
      <w:rPr>
        <w:rFonts w:ascii="Courier New" w:cs="Courier New" w:eastAsia="Courier New" w:hAnsi="Courier New"/>
      </w:rPr>
    </w:lvl>
    <w:lvl w:ilvl="8">
      <w:start w:val="1"/>
      <w:numFmt w:val="bullet"/>
      <w:lvlText w:val="▪"/>
      <w:lvlJc w:val="left"/>
      <w:pPr>
        <w:ind w:left="540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3"/>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643"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rFonts w:ascii="Arial" w:cs="Arial" w:eastAsia="Arial" w:hAnsi="Arial"/>
      </w:rPr>
    </w:lvl>
    <w:lvl w:ilvl="1">
      <w:start w:val="1"/>
      <w:numFmt w:val="decimal"/>
      <w:lvlText w:val="%1.%2"/>
      <w:lvlJc w:val="left"/>
      <w:pPr>
        <w:ind w:left="720" w:hanging="360"/>
      </w:pPr>
      <w:rPr>
        <w:color w:val="000000"/>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9">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pPr>
    <w:rPr>
      <w:b w:val="1"/>
      <w:sz w:val="20"/>
      <w:szCs w:val="20"/>
    </w:rPr>
  </w:style>
  <w:style w:type="paragraph" w:styleId="Heading2">
    <w:name w:val="heading 2"/>
    <w:basedOn w:val="Normal"/>
    <w:next w:val="Normal"/>
    <w:pPr>
      <w:keepNext w:val="1"/>
      <w:keepLines w:val="1"/>
      <w:spacing w:after="160" w:before="40" w:lineRule="auto"/>
    </w:pPr>
    <w:rPr>
      <w:rFonts w:ascii="Arial" w:cs="Arial" w:eastAsia="Arial" w:hAnsi="Arial"/>
      <w:b w:val="1"/>
      <w:color w:val="000000"/>
      <w:sz w:val="23"/>
      <w:szCs w:val="23"/>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4.png"/><Relationship Id="rId42" Type="http://schemas.openxmlformats.org/officeDocument/2006/relationships/image" Target="media/image52.png"/><Relationship Id="rId41" Type="http://schemas.openxmlformats.org/officeDocument/2006/relationships/image" Target="media/image31.jpg"/><Relationship Id="rId44" Type="http://schemas.openxmlformats.org/officeDocument/2006/relationships/image" Target="media/image35.png"/><Relationship Id="rId43" Type="http://schemas.openxmlformats.org/officeDocument/2006/relationships/image" Target="media/image37.jpg"/><Relationship Id="rId46" Type="http://schemas.openxmlformats.org/officeDocument/2006/relationships/image" Target="media/image41.jpg"/><Relationship Id="rId45"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48" Type="http://schemas.openxmlformats.org/officeDocument/2006/relationships/image" Target="media/image47.png"/><Relationship Id="rId47" Type="http://schemas.openxmlformats.org/officeDocument/2006/relationships/image" Target="media/image33.png"/><Relationship Id="rId49"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1.png"/><Relationship Id="rId8" Type="http://schemas.openxmlformats.org/officeDocument/2006/relationships/image" Target="media/image32.jpg"/><Relationship Id="rId31" Type="http://schemas.openxmlformats.org/officeDocument/2006/relationships/image" Target="media/image16.jpg"/><Relationship Id="rId30" Type="http://schemas.openxmlformats.org/officeDocument/2006/relationships/image" Target="media/image51.png"/><Relationship Id="rId33" Type="http://schemas.openxmlformats.org/officeDocument/2006/relationships/image" Target="media/image5.png"/><Relationship Id="rId32" Type="http://schemas.openxmlformats.org/officeDocument/2006/relationships/image" Target="media/image13.png"/><Relationship Id="rId35" Type="http://schemas.openxmlformats.org/officeDocument/2006/relationships/image" Target="media/image1.jpg"/><Relationship Id="rId34" Type="http://schemas.openxmlformats.org/officeDocument/2006/relationships/image" Target="media/image25.png"/><Relationship Id="rId37" Type="http://schemas.openxmlformats.org/officeDocument/2006/relationships/image" Target="media/image43.png"/><Relationship Id="rId36" Type="http://schemas.openxmlformats.org/officeDocument/2006/relationships/image" Target="media/image46.png"/><Relationship Id="rId39" Type="http://schemas.openxmlformats.org/officeDocument/2006/relationships/image" Target="media/image38.jpg"/><Relationship Id="rId38" Type="http://schemas.openxmlformats.org/officeDocument/2006/relationships/image" Target="media/image29.png"/><Relationship Id="rId62" Type="http://schemas.openxmlformats.org/officeDocument/2006/relationships/hyperlink" Target="https://www.colombiaproductiva.com/CMSPages/GetFile.aspx?guid=2ef226c3-5cb5-410a-b081-ad762c9f4e17" TargetMode="External"/><Relationship Id="rId61" Type="http://schemas.openxmlformats.org/officeDocument/2006/relationships/image" Target="media/image36.png"/><Relationship Id="rId20" Type="http://schemas.openxmlformats.org/officeDocument/2006/relationships/image" Target="media/image11.png"/><Relationship Id="rId64" Type="http://schemas.openxmlformats.org/officeDocument/2006/relationships/hyperlink" Target="https://travelplugcolombia.com/category/legislacionturismocolombia/" TargetMode="External"/><Relationship Id="rId63" Type="http://schemas.openxmlformats.org/officeDocument/2006/relationships/hyperlink" Target="https://procolombia.co/noticias/asi-sera-el-nuevo-turista-internacional" TargetMode="External"/><Relationship Id="rId22" Type="http://schemas.openxmlformats.org/officeDocument/2006/relationships/image" Target="media/image20.png"/><Relationship Id="rId21" Type="http://schemas.openxmlformats.org/officeDocument/2006/relationships/image" Target="media/image24.png"/><Relationship Id="rId65" Type="http://schemas.openxmlformats.org/officeDocument/2006/relationships/header" Target="header1.xml"/><Relationship Id="rId24" Type="http://schemas.openxmlformats.org/officeDocument/2006/relationships/image" Target="media/image50.png"/><Relationship Id="rId23" Type="http://schemas.openxmlformats.org/officeDocument/2006/relationships/image" Target="media/image7.png"/><Relationship Id="rId60" Type="http://schemas.openxmlformats.org/officeDocument/2006/relationships/image" Target="media/image45.png"/><Relationship Id="rId26" Type="http://schemas.openxmlformats.org/officeDocument/2006/relationships/image" Target="media/image10.png"/><Relationship Id="rId25" Type="http://schemas.openxmlformats.org/officeDocument/2006/relationships/image" Target="media/image49.png"/><Relationship Id="rId28" Type="http://schemas.openxmlformats.org/officeDocument/2006/relationships/image" Target="media/image8.png"/><Relationship Id="rId27" Type="http://schemas.openxmlformats.org/officeDocument/2006/relationships/image" Target="media/image28.png"/><Relationship Id="rId29" Type="http://schemas.openxmlformats.org/officeDocument/2006/relationships/image" Target="media/image53.png"/><Relationship Id="rId51" Type="http://schemas.openxmlformats.org/officeDocument/2006/relationships/image" Target="media/image55.png"/><Relationship Id="rId50" Type="http://schemas.openxmlformats.org/officeDocument/2006/relationships/image" Target="media/image27.png"/><Relationship Id="rId53" Type="http://schemas.openxmlformats.org/officeDocument/2006/relationships/image" Target="media/image56.png"/><Relationship Id="rId52" Type="http://schemas.openxmlformats.org/officeDocument/2006/relationships/image" Target="media/image12.png"/><Relationship Id="rId11" Type="http://schemas.openxmlformats.org/officeDocument/2006/relationships/image" Target="media/image22.png"/><Relationship Id="rId55" Type="http://schemas.openxmlformats.org/officeDocument/2006/relationships/image" Target="media/image2.png"/><Relationship Id="rId10" Type="http://schemas.openxmlformats.org/officeDocument/2006/relationships/image" Target="media/image14.png"/><Relationship Id="rId54" Type="http://schemas.openxmlformats.org/officeDocument/2006/relationships/image" Target="media/image3.jpg"/><Relationship Id="rId13" Type="http://schemas.openxmlformats.org/officeDocument/2006/relationships/image" Target="media/image15.png"/><Relationship Id="rId57" Type="http://schemas.openxmlformats.org/officeDocument/2006/relationships/image" Target="media/image44.png"/><Relationship Id="rId12" Type="http://schemas.openxmlformats.org/officeDocument/2006/relationships/image" Target="media/image17.png"/><Relationship Id="rId56" Type="http://schemas.openxmlformats.org/officeDocument/2006/relationships/image" Target="media/image34.png"/><Relationship Id="rId15" Type="http://schemas.openxmlformats.org/officeDocument/2006/relationships/image" Target="media/image18.png"/><Relationship Id="rId59" Type="http://schemas.openxmlformats.org/officeDocument/2006/relationships/image" Target="media/image40.png"/><Relationship Id="rId14" Type="http://schemas.openxmlformats.org/officeDocument/2006/relationships/image" Target="media/image19.png"/><Relationship Id="rId58" Type="http://schemas.openxmlformats.org/officeDocument/2006/relationships/image" Target="media/image26.png"/><Relationship Id="rId17" Type="http://schemas.openxmlformats.org/officeDocument/2006/relationships/image" Target="media/image23.png"/><Relationship Id="rId16" Type="http://schemas.openxmlformats.org/officeDocument/2006/relationships/image" Target="media/image6.png"/><Relationship Id="rId19" Type="http://schemas.openxmlformats.org/officeDocument/2006/relationships/image" Target="media/image42.png"/><Relationship Id="rId18" Type="http://schemas.openxmlformats.org/officeDocument/2006/relationships/image" Target="media/image48.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